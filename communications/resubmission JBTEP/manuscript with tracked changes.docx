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84A7" w14:textId="77777777" w:rsidR="00C240F1" w:rsidRDefault="00C240F1" w:rsidP="00805BE0">
      <w:pPr>
        <w:ind w:firstLine="0"/>
        <w:sectPr w:rsidR="00C240F1" w:rsidSect="00D77465">
          <w:headerReference w:type="even" r:id="rId8"/>
          <w:headerReference w:type="default" r:id="rId9"/>
          <w:footerReference w:type="even" r:id="rId10"/>
          <w:footerReference w:type="default" r:id="rId11"/>
          <w:pgSz w:w="11900" w:h="16840"/>
          <w:pgMar w:top="1440" w:right="1440" w:bottom="1440" w:left="1440" w:header="709" w:footer="709" w:gutter="0"/>
          <w:cols w:space="708"/>
          <w:docGrid w:linePitch="360"/>
          <w15:footnoteColumns w:val="1"/>
        </w:sectPr>
      </w:pPr>
    </w:p>
    <w:p w14:paraId="2DDFE060" w14:textId="7E6FE495" w:rsidR="00D77465" w:rsidRPr="00805BE0" w:rsidRDefault="00D77465" w:rsidP="00C240F1">
      <w:pPr>
        <w:pStyle w:val="Title1"/>
        <w:jc w:val="left"/>
      </w:pPr>
      <w:r w:rsidRPr="00805BE0">
        <w:t>Verification Report: A critical reanalysis of Vahey et al. (2015) “A meta-analysis of criterion effects for the Implicit Relational Assessment Procedure (IRAP) in the clinical domain”</w:t>
      </w:r>
    </w:p>
    <w:p w14:paraId="09B4F2AD" w14:textId="77777777" w:rsidR="00D77465" w:rsidRDefault="00D77465" w:rsidP="00D77465"/>
    <w:p w14:paraId="2AB0CFA3" w14:textId="4BDA1DC5" w:rsidR="0080605A" w:rsidRPr="00E92FBB" w:rsidRDefault="00000000" w:rsidP="00D77465">
      <w:r w:rsidRPr="00D77465">
        <w:t>There is now a growing literature on post-</w:t>
      </w:r>
      <w:r>
        <w:t xml:space="preserve">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 xml:space="preserve">(e.g., </w:t>
      </w:r>
      <w:proofErr w:type="spellStart"/>
      <w:r w:rsidRPr="00C11413">
        <w:t>Gøtzsche</w:t>
      </w:r>
      <w:proofErr w:type="spellEnd"/>
      <w:r w:rsidRPr="00C11413">
        <w:t xml:space="preserve"> et al., 2007; </w:t>
      </w:r>
      <w:proofErr w:type="spellStart"/>
      <w:r w:rsidRPr="00C11413">
        <w:t>Lakens</w:t>
      </w:r>
      <w:proofErr w:type="spellEnd"/>
      <w:r w:rsidRPr="00C11413">
        <w:t xml:space="preserve"> et al., 2017; </w:t>
      </w:r>
      <w:proofErr w:type="spellStart"/>
      <w:r w:rsidRPr="00C11413">
        <w:t>Maassen</w:t>
      </w:r>
      <w:proofErr w:type="spellEnd"/>
      <w:r w:rsidRPr="00C11413">
        <w:t xml:space="preserve">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on features of meta-analyses that are either informative but often overlooked or that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 xml:space="preserve">The intended meta-scientific utility of this manuscript is therefore to provide a relatively fine-grain description of what information was inspected for errors and how, in the hope that some of these methods of </w:t>
      </w:r>
      <w:r w:rsidRPr="00E92FBB">
        <w:t>verification allow other meta-analyses to be more efficiently and effectively inspected for errors.</w:t>
      </w:r>
    </w:p>
    <w:p w14:paraId="3EB539E4" w14:textId="20E0F275" w:rsidR="00BC1572" w:rsidRDefault="00DA092D" w:rsidP="00D77465">
      <w:r>
        <w:t xml:space="preserve">Briefly, </w:t>
      </w:r>
      <w:r w:rsidR="00BC1572" w:rsidRPr="00E92FBB">
        <w:t xml:space="preserve">Implicit Relational Assessment Procedure </w:t>
      </w:r>
      <w:r w:rsidR="007F3475" w:rsidRPr="00E92FBB">
        <w:fldChar w:fldCharType="begin"/>
      </w:r>
      <w:r w:rsidR="007F3475" w:rsidRPr="00E92FBB">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92FBB">
        <w:fldChar w:fldCharType="separate"/>
      </w:r>
      <w:r w:rsidR="007F3475" w:rsidRPr="00E92FBB">
        <w:t>(IRAP: Barnes-Holmes et al., 2006, 2010)</w:t>
      </w:r>
      <w:r w:rsidR="007F3475" w:rsidRPr="00E92FBB">
        <w:fldChar w:fldCharType="end"/>
      </w:r>
      <w:r w:rsidR="007F3475">
        <w:t xml:space="preserve"> is a reaction-time</w:t>
      </w:r>
      <w:del w:id="0" w:author="original" w:date="2024-10-18T20:48:00Z" w16du:dateUtc="2024-10-18T18:48:00Z">
        <w:r w:rsidR="007F3475" w:rsidRPr="00E86A8B">
          <w:rPr>
            <w:lang w:val="en-US"/>
          </w:rPr>
          <w:delText>-</w:delText>
        </w:r>
      </w:del>
      <w:ins w:id="1" w:author="original" w:date="2024-10-18T20:48:00Z" w16du:dateUtc="2024-10-18T18:48:00Z">
        <w:r w:rsidR="007F3475">
          <w:t xml:space="preserve"> </w:t>
        </w:r>
      </w:ins>
      <w:r w:rsidR="007F3475">
        <w:t xml:space="preserve">based measure that has been used in over 150 publications </w:t>
      </w:r>
      <w:r w:rsidR="007F3475">
        <w:lastRenderedPageBreak/>
        <w:fldChar w:fldCharType="begin"/>
      </w:r>
      <w:r w:rsidR="007F3475">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fldChar w:fldCharType="separate"/>
      </w:r>
      <w:r w:rsidR="007F3475">
        <w:rPr>
          <w:noProof/>
        </w:rPr>
        <w:t>(Hussey, 2023)</w:t>
      </w:r>
      <w:r w:rsidR="007F3475">
        <w:fldChar w:fldCharType="end"/>
      </w:r>
      <w:r w:rsidR="007F3475">
        <w:t>. Typical implementations of the IRAP</w:t>
      </w:r>
      <w:r w:rsidR="0023388C">
        <w:t xml:space="preserve"> </w:t>
      </w:r>
      <w:r w:rsidR="007F3475">
        <w:t>involve presenting “sample” words</w:t>
      </w:r>
      <w:r w:rsidR="00C93578">
        <w:t xml:space="preserve"> or images</w:t>
      </w:r>
      <w:r w:rsidR="007F3475">
        <w:t xml:space="preserve"> at the top of the screen and “target” words</w:t>
      </w:r>
      <w:r w:rsidR="00C93578">
        <w:t xml:space="preserve"> or images</w:t>
      </w:r>
      <w:r w:rsidR="007F3475">
        <w:t xml:space="preserve"> in the middle of the screen. Participants must respond with one of two response options that involve opposing relational terms, such as True/False or (</w:t>
      </w:r>
      <w:r w:rsidR="006B4B14">
        <w:t xml:space="preserve">more rarely) similar/different, which are assigned to a left vs. right response key on the keyboard. </w:t>
      </w:r>
      <w:r w:rsidR="00C93578">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t>Participants are instructed and trained to maintain accuracy and speed criteria in practice blocks (e.g., median reaction time &lt; 2000ms and percentage accuracy &gt; 80%)</w:t>
      </w:r>
      <w:r w:rsidR="00982F6A">
        <w:t xml:space="preserve"> before being presented with a fixed number of test blocks. </w:t>
      </w:r>
      <w:r w:rsidR="00BB7CA7">
        <w:t>Reaction time d</w:t>
      </w:r>
      <w:r w:rsidR="00982F6A">
        <w:t xml:space="preserve">ata from the test blocks are typically scored using a version of the Greenwald </w:t>
      </w:r>
      <w:r w:rsidR="00982F6A" w:rsidRPr="00982F6A">
        <w:rPr>
          <w:i/>
          <w:iCs/>
        </w:rPr>
        <w:t>D</w:t>
      </w:r>
      <w:r w:rsidR="00982F6A">
        <w:t xml:space="preserve"> metric developed for the Implicit Association Test </w:t>
      </w:r>
      <w:r w:rsidR="00982F6A">
        <w:fldChar w:fldCharType="begin"/>
      </w:r>
      <w:r w:rsidR="00475EDA">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fldChar w:fldCharType="separate"/>
      </w:r>
      <w:r w:rsidR="00475EDA">
        <w:rPr>
          <w:noProof/>
        </w:rPr>
        <w:t xml:space="preserve">(Greenwald et al., 2003; Hussey et al., 2015; although for issues with </w:t>
      </w:r>
      <w:r w:rsidR="00475EDA" w:rsidRPr="00475EDA">
        <w:rPr>
          <w:i/>
          <w:iCs/>
          <w:noProof/>
        </w:rPr>
        <w:t>D</w:t>
      </w:r>
      <w:r w:rsidR="00475EDA">
        <w:rPr>
          <w:noProof/>
        </w:rPr>
        <w:t xml:space="preserve"> and a more robust alterantive see De Schryver et al., 2018)</w:t>
      </w:r>
      <w:r w:rsidR="00982F6A">
        <w:fldChar w:fldCharType="end"/>
      </w:r>
      <w:r w:rsidR="00F80EE3">
        <w:t xml:space="preserve"> to quantify the IRAP effect: the relative speed at which participants emit one pattern of relational responses relative to the other. This </w:t>
      </w:r>
      <w:r w:rsidR="00D2188C">
        <w:t>effect is sometimes used as a metric of (relational) implicit attitudes or beliefs and at other times is used in the study of the dynamics of relational responding</w:t>
      </w:r>
      <w:r w:rsidR="00DF0C5A">
        <w:t xml:space="preserve">. </w:t>
      </w:r>
    </w:p>
    <w:p w14:paraId="5C1A794E" w14:textId="6375CEED" w:rsidR="00C842F7" w:rsidRDefault="00000000" w:rsidP="00D77465">
      <w:r w:rsidRPr="00034410">
        <w:t xml:space="preserve">Vahey et al.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w:t>
      </w:r>
      <w:del w:id="2" w:author="revised" w:date="2024-10-18T20:48:00Z" w16du:dateUtc="2024-10-18T18:48:00Z">
        <w:r w:rsidR="000D2430" w:rsidRPr="00034410">
          <w:delText xml:space="preserve">meta-analysis </w:delText>
        </w:r>
      </w:del>
      <w:r w:rsidR="000D2430" w:rsidRPr="00034410">
        <w:t xml:space="preserve">concluded that </w:t>
      </w:r>
      <w:r w:rsidR="007F3475">
        <w:t xml:space="preserve">the IRAP </w:t>
      </w:r>
      <w:r w:rsidR="000D2430" w:rsidRPr="00034410">
        <w:t xml:space="preserve">possesses good </w:t>
      </w:r>
      <w:r w:rsidR="007F3475">
        <w:t xml:space="preserve">clinical </w:t>
      </w:r>
      <w:r w:rsidR="000D2430" w:rsidRPr="00034410">
        <w:t xml:space="preserve">criterion validity </w:t>
      </w:r>
      <w:r w:rsidRPr="00034410">
        <w:t xml:space="preserve">and that </w:t>
      </w:r>
      <w:r w:rsidR="007F3475">
        <w:t xml:space="preserve">results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w:t>
      </w:r>
      <w:r w:rsidR="0038777F">
        <w:t xml:space="preserve"> followed by a meta-analysis</w:t>
      </w:r>
      <w:r w:rsidR="008513BA" w:rsidRPr="00034410">
        <w:t xml:space="preserve">, </w:t>
      </w:r>
      <w:ins w:id="3" w:author="revised" w:date="2024-10-18T20:48:00Z" w16du:dateUtc="2024-10-18T18:48:00Z">
        <w:r w:rsidR="00B32BF1">
          <w:rPr>
            <w:lang w:val="en-US"/>
          </w:rPr>
          <w:t>the article</w:t>
        </w:r>
      </w:ins>
      <w:del w:id="4" w:author="revised" w:date="2024-10-18T20:48:00Z" w16du:dateUtc="2024-10-18T18:48:00Z">
        <w:r w:rsidR="008513BA" w:rsidRPr="00034410">
          <w:delText>th</w:delText>
        </w:r>
        <w:r w:rsidR="00702047">
          <w:delText>ose</w:delText>
        </w:r>
        <w:r w:rsidR="008513BA" w:rsidRPr="00034410">
          <w:delText xml:space="preserve"> authors</w:delText>
        </w:r>
      </w:del>
      <w:r w:rsidR="008513BA" w:rsidRPr="00034410">
        <w:t xml:space="preserve"> </w:t>
      </w:r>
      <w:r w:rsidR="000D2430" w:rsidRPr="00034410">
        <w:t xml:space="preserve">(a) provided </w:t>
      </w:r>
      <w:r w:rsidR="000D2430" w:rsidRPr="00034410">
        <w:lastRenderedPageBreak/>
        <w:t xml:space="preserve">an estimate of the association between IRAP effects and clinically relevant criterion variables, (b) reported that the IRAP compares </w:t>
      </w:r>
      <w:proofErr w:type="spellStart"/>
      <w:r w:rsidR="00EB7476" w:rsidRPr="00034410">
        <w:t>favorably</w:t>
      </w:r>
      <w:proofErr w:type="spellEnd"/>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xml:space="preserve">, and (c) used </w:t>
      </w:r>
      <w:ins w:id="5" w:author="revised" w:date="2024-10-18T20:48:00Z" w16du:dateUtc="2024-10-18T18:48:00Z">
        <w:r w:rsidR="000D2430" w:rsidRPr="00E86A8B">
          <w:rPr>
            <w:lang w:val="en-US"/>
          </w:rPr>
          <w:t>the</w:t>
        </w:r>
      </w:ins>
      <w:del w:id="6" w:author="revised" w:date="2024-10-18T20:48:00Z" w16du:dateUtc="2024-10-18T18:48:00Z">
        <w:r w:rsidR="000D2430" w:rsidRPr="00034410">
          <w:delText>the</w:delText>
        </w:r>
        <w:r w:rsidR="00457274" w:rsidRPr="00034410">
          <w:delText>ir</w:delText>
        </w:r>
      </w:del>
      <w:r w:rsidR="00457274" w:rsidRPr="00034410">
        <w:t xml:space="preserve"> meta-</w:t>
      </w:r>
      <w:proofErr w:type="spellStart"/>
      <w:r w:rsidR="00EB7476" w:rsidRPr="00034410">
        <w:t>analyzed</w:t>
      </w:r>
      <w:proofErr w:type="spellEnd"/>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(Barnes-Holmes &amp; Harte, 2022a; Hussey, 2022)</w:t>
      </w:r>
      <w:r w:rsidRPr="005F0161">
        <w:fldChar w:fldCharType="end"/>
      </w:r>
      <w:r w:rsidRPr="005F0161">
        <w:t xml:space="preserve">, and indeed what the term </w:t>
      </w:r>
      <w:ins w:id="7" w:author="revised" w:date="2024-10-18T20:48:00Z" w16du:dateUtc="2024-10-18T18:48:00Z">
        <w:r w:rsidR="00266DB6">
          <w:rPr>
            <w:lang w:val="en-US"/>
          </w:rPr>
          <w:t xml:space="preserve">implicit </w:t>
        </w:r>
      </w:ins>
      <w:r w:rsidRPr="005F0161">
        <w:t xml:space="preserve">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 xml:space="preserve">(Corneille &amp; </w:t>
      </w:r>
      <w:proofErr w:type="spellStart"/>
      <w:r w:rsidRPr="005F0161">
        <w:t>Hütter</w:t>
      </w:r>
      <w:proofErr w:type="spellEnd"/>
      <w:r w:rsidRPr="005F0161">
        <w:t>, 2020)</w:t>
      </w:r>
      <w:r w:rsidRPr="005F0161">
        <w:fldChar w:fldCharType="end"/>
      </w:r>
      <w:r w:rsidRPr="005F0161">
        <w:t>, these debates are secondary to the</w:t>
      </w:r>
      <w:r w:rsidRPr="00034410">
        <w:t xml:space="preserve"> fact that the IRAP, and tasks like it, are claimed to be</w:t>
      </w:r>
      <w:ins w:id="8" w:author="revised" w:date="2024-10-18T20:48:00Z" w16du:dateUtc="2024-10-18T18:48:00Z">
        <w:r w:rsidR="000407CF">
          <w:rPr>
            <w:lang w:val="en-US"/>
          </w:rPr>
          <w:t>,</w:t>
        </w:r>
        <w:r w:rsidRPr="00E86A8B">
          <w:rPr>
            <w:lang w:val="en-US"/>
          </w:rPr>
          <w:t xml:space="preserve"> </w:t>
        </w:r>
        <w:r w:rsidR="000407CF">
          <w:rPr>
            <w:lang w:val="en-US"/>
          </w:rPr>
          <w:t>and used as,</w:t>
        </w:r>
      </w:ins>
      <w:r w:rsidRPr="00034410">
        <w:t xml:space="preserve"> valid measures of individual differences based on sources of evidence </w:t>
      </w:r>
      <w:ins w:id="9" w:author="revised" w:date="2024-10-18T20:48:00Z" w16du:dateUtc="2024-10-18T18:48:00Z">
        <w:r w:rsidR="00AA4702">
          <w:rPr>
            <w:lang w:val="en-US"/>
          </w:rPr>
          <w:t>including</w:t>
        </w:r>
      </w:ins>
      <w:del w:id="10" w:author="revised" w:date="2024-10-18T20:48:00Z" w16du:dateUtc="2024-10-18T18:48:00Z">
        <w:r w:rsidRPr="00034410">
          <w:delText>such as</w:delText>
        </w:r>
      </w:del>
      <w:r w:rsidRPr="00034410">
        <w:t xml:space="preserve"> Vahey et al. (2015). </w:t>
      </w:r>
    </w:p>
    <w:p w14:paraId="7EAC7E0C" w14:textId="77777777" w:rsidR="001537F8" w:rsidRPr="00034410" w:rsidRDefault="00000000" w:rsidP="00D77465">
      <w:pPr>
        <w:pStyle w:val="Heading2"/>
      </w:pPr>
      <w:r w:rsidRPr="00034410">
        <w:t xml:space="preserve">Rationale for </w:t>
      </w:r>
      <w:r w:rsidR="00223420" w:rsidRPr="00034410">
        <w:t>verification</w:t>
      </w:r>
    </w:p>
    <w:p w14:paraId="3A6C94F6" w14:textId="1CC8C5E6" w:rsidR="00C9290D" w:rsidRPr="00034410" w:rsidRDefault="00000000" w:rsidP="00D77465">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 xml:space="preserve">rationales for performing a verification of </w:t>
      </w:r>
      <w:ins w:id="11" w:author="revised" w:date="2024-10-18T20:48:00Z" w16du:dateUtc="2024-10-18T18:48:00Z">
        <w:r w:rsidR="0014262C" w:rsidRPr="00E86A8B">
          <w:rPr>
            <w:lang w:val="en-US"/>
          </w:rPr>
          <w:t xml:space="preserve">the results presented in </w:t>
        </w:r>
      </w:ins>
      <w:r w:rsidR="00D96AB3" w:rsidRPr="00034410">
        <w:t>Vahey et al. (201</w:t>
      </w:r>
      <w:r w:rsidR="00500BC6" w:rsidRPr="00034410">
        <w:t>5</w:t>
      </w:r>
      <w:r w:rsidR="00500BC6" w:rsidRPr="00E86A8B">
        <w:rPr>
          <w:lang w:val="en-US"/>
        </w:rPr>
        <w:t>)</w:t>
      </w:r>
      <w:r w:rsidR="004106DA">
        <w:t>.</w:t>
      </w:r>
      <w:r w:rsidR="00500BC6" w:rsidRPr="00034410">
        <w:t xml:space="preserve"> </w:t>
      </w:r>
      <w:r w:rsidR="0001350A" w:rsidRPr="00034410">
        <w:t xml:space="preserve">First, there is good a priori reason to believe that meta-analyses in general often contain non-replicable results. </w:t>
      </w:r>
      <w:proofErr w:type="spellStart"/>
      <w:r w:rsidR="0001350A" w:rsidRPr="00034410">
        <w:t>Lakens</w:t>
      </w:r>
      <w:proofErr w:type="spellEnd"/>
      <w:r w:rsidR="0001350A" w:rsidRPr="00034410">
        <w:t xml:space="preserve">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proofErr w:type="spellStart"/>
      <w:r w:rsidR="0001350A" w:rsidRPr="00034410">
        <w:t>Maassen</w:t>
      </w:r>
      <w:proofErr w:type="spellEnd"/>
      <w:r w:rsidR="0001350A" w:rsidRPr="00034410">
        <w:t xml:space="preserve">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w:t>
      </w:r>
      <w:proofErr w:type="spellStart"/>
      <w:r w:rsidR="0001350A" w:rsidRPr="00034410">
        <w:t>to</w:t>
      </w:r>
      <w:proofErr w:type="spellEnd"/>
      <w:r w:rsidR="0001350A" w:rsidRPr="00034410">
        <w:t xml:space="preserve">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 xml:space="preserve">(e.g., Kadlec et al., 2023; </w:t>
      </w:r>
      <w:proofErr w:type="spellStart"/>
      <w:r w:rsidR="003221C9" w:rsidRPr="00034410">
        <w:t>Lakens</w:t>
      </w:r>
      <w:proofErr w:type="spellEnd"/>
      <w:r w:rsidR="003221C9" w:rsidRPr="00034410">
        <w:t xml:space="preserve"> et al., 2017)</w:t>
      </w:r>
      <w:r w:rsidR="003221C9" w:rsidRPr="00034410">
        <w:fldChar w:fldCharType="end"/>
      </w:r>
      <w:r w:rsidR="003221C9" w:rsidRPr="00034410">
        <w:t>.</w:t>
      </w:r>
    </w:p>
    <w:p w14:paraId="729B6BEB" w14:textId="502332E4" w:rsidR="00167923" w:rsidRPr="00DD4379" w:rsidRDefault="00000000" w:rsidP="00D77465">
      <w:r w:rsidRPr="00034410">
        <w:lastRenderedPageBreak/>
        <w:t xml:space="preserve">Second, </w:t>
      </w:r>
      <w:r w:rsidR="00A22623" w:rsidRPr="00034410">
        <w:t>Vahey et al.</w:t>
      </w:r>
      <w:del w:id="12" w:author="revised" w:date="2024-10-18T20:48:00Z" w16du:dateUtc="2024-10-18T18:48:00Z">
        <w:r w:rsidR="003F13D2" w:rsidRPr="00034410">
          <w:delText>’s</w:delText>
        </w:r>
      </w:del>
      <w:r w:rsidR="00A22623" w:rsidRPr="00034410">
        <w:t xml:space="preserve"> (2015)</w:t>
      </w:r>
      <w:del w:id="13" w:author="revised" w:date="2024-10-18T20:48:00Z" w16du:dateUtc="2024-10-18T18:48:00Z">
        <w:r w:rsidR="00A22623" w:rsidRPr="00034410">
          <w:delText xml:space="preserve"> </w:delText>
        </w:r>
        <w:r w:rsidR="003F13D2" w:rsidRPr="00034410">
          <w:delText>article</w:delText>
        </w:r>
      </w:del>
      <w:r w:rsidR="003F13D2" w:rsidRPr="00034410">
        <w:t xml:space="preserv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w:t>
      </w:r>
      <w:r w:rsidR="00D77465">
        <w:t>August</w:t>
      </w:r>
      <w:r w:rsidR="00612B35" w:rsidRPr="00034410">
        <w:t xml:space="preserve"> 2024</w:t>
      </w:r>
      <w:r w:rsidR="000954F4" w:rsidRPr="00034410">
        <w:t>,</w:t>
      </w:r>
      <w:r w:rsidR="00A22623" w:rsidRPr="00034410">
        <w:t xml:space="preserve"> it has been cited </w:t>
      </w:r>
      <w:r w:rsidR="00D17707" w:rsidRPr="00034410">
        <w:t>1</w:t>
      </w:r>
      <w:r w:rsidR="00F57646" w:rsidRPr="00034410">
        <w:t>4</w:t>
      </w:r>
      <w:r w:rsidR="00D77465">
        <w:t>7</w:t>
      </w:r>
      <w:r w:rsidR="00A22623" w:rsidRPr="00034410">
        <w:t xml:space="preserve"> times </w:t>
      </w:r>
      <w:r w:rsidR="00F57646" w:rsidRPr="00034410">
        <w:t xml:space="preserve">on Google Scholar, </w:t>
      </w:r>
      <w:r w:rsidR="00A22623" w:rsidRPr="00034410">
        <w:t xml:space="preserve">with </w:t>
      </w:r>
      <w:r w:rsidR="00E500EE">
        <w:t xml:space="preserve">many </w:t>
      </w:r>
      <w:r w:rsidR="00A22623" w:rsidRPr="00034410">
        <w:t>articles citing it to 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ins w:id="14" w:author="revised" w:date="2024-10-18T20:48:00Z" w16du:dateUtc="2024-10-18T18:48:00Z">
        <w:r w:rsidR="004A542F" w:rsidRPr="00E86A8B">
          <w:rPr>
            <w:lang w:val="en-US"/>
          </w:rPr>
          <w:t>the</w:t>
        </w:r>
      </w:ins>
      <w:del w:id="15" w:author="revised" w:date="2024-10-18T20:48:00Z" w16du:dateUtc="2024-10-18T18:48:00Z">
        <w:r w:rsidR="00A22623" w:rsidRPr="00034410">
          <w:delText xml:space="preserve">Vahey et al.’s </w:delText>
        </w:r>
        <w:r w:rsidR="00F6212C" w:rsidRPr="00034410">
          <w:delText>(2015)</w:delText>
        </w:r>
      </w:del>
      <w:r w:rsidR="00F6212C" w:rsidRPr="00034410">
        <w:t xml:space="preserve"> </w:t>
      </w:r>
      <w:r w:rsidR="00A22623" w:rsidRPr="00034410">
        <w:t>sample size recommendation</w:t>
      </w:r>
      <w:ins w:id="16" w:author="revised" w:date="2024-10-18T20:48:00Z" w16du:dateUtc="2024-10-18T18:48:00Z">
        <w:r w:rsidR="004A542F" w:rsidRPr="00E86A8B">
          <w:rPr>
            <w:lang w:val="en-US"/>
          </w:rPr>
          <w:t xml:space="preserve"> presented in Vahey et al. (2015)</w:t>
        </w:r>
        <w:r w:rsidR="002F1558" w:rsidRPr="00E86A8B">
          <w:rPr>
            <w:lang w:val="en-US"/>
          </w:rPr>
          <w:t>:</w:t>
        </w:r>
      </w:ins>
      <w:del w:id="17" w:author="revised" w:date="2024-10-18T20:48:00Z" w16du:dateUtc="2024-10-18T18:48:00Z">
        <w:r w:rsidR="002F1558" w:rsidRPr="00034410">
          <w:delText>:</w:delText>
        </w:r>
      </w:del>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clinically-focused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importance of Vahey et al.</w:t>
      </w:r>
      <w:del w:id="18" w:author="revised" w:date="2024-10-18T20:48:00Z" w16du:dateUtc="2024-10-18T18:48:00Z">
        <w:r w:rsidR="00A22623" w:rsidRPr="00034410">
          <w:delText>’s</w:delText>
        </w:r>
      </w:del>
      <w:r w:rsidR="00A22623" w:rsidRPr="00034410">
        <w:t xml:space="preserve">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w:t>
      </w:r>
      <w:del w:id="19" w:author="revised" w:date="2024-10-18T20:48:00Z" w16du:dateUtc="2024-10-18T18:48:00Z">
        <w:r w:rsidR="00A22623" w:rsidRPr="00034410">
          <w:delText xml:space="preserve">results </w:delText>
        </w:r>
      </w:del>
      <w:r w:rsidR="00A22623" w:rsidRPr="00034410">
        <w:t xml:space="preserve">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w:t>
      </w:r>
      <w:ins w:id="20" w:author="revised" w:date="2024-10-18T20:48:00Z" w16du:dateUtc="2024-10-18T18:48:00Z">
        <w:r w:rsidR="00967B72" w:rsidRPr="00E86A8B">
          <w:rPr>
            <w:lang w:val="en-US"/>
          </w:rPr>
          <w:t xml:space="preserve">the </w:t>
        </w:r>
      </w:ins>
      <w:r w:rsidR="00A22623" w:rsidRPr="00034410">
        <w:t>Vahey et al.</w:t>
      </w:r>
      <w:del w:id="21" w:author="revised" w:date="2024-10-18T20:48:00Z" w16du:dateUtc="2024-10-18T18:48:00Z">
        <w:r w:rsidR="00A22623" w:rsidRPr="00034410">
          <w:delText>’s</w:delText>
        </w:r>
      </w:del>
      <w:r w:rsidR="00A22623" w:rsidRPr="00034410">
        <w:t xml:space="preserve">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w:t>
      </w:r>
      <w:r w:rsidR="00945F4B" w:rsidRPr="00DD4379">
        <w:t xml:space="preserve">reproducibility, </w:t>
      </w:r>
      <w:r w:rsidR="00A22623" w:rsidRPr="00DD4379">
        <w:t xml:space="preserve">it is therefore </w:t>
      </w:r>
      <w:r w:rsidR="00842324" w:rsidRPr="00DD4379">
        <w:t>useful</w:t>
      </w:r>
      <w:r w:rsidR="008B007D" w:rsidRPr="00DD4379">
        <w:t xml:space="preserve"> </w:t>
      </w:r>
      <w:r w:rsidR="00842324" w:rsidRPr="00DD4379">
        <w:t xml:space="preserve">to verify </w:t>
      </w:r>
      <w:ins w:id="22" w:author="revised" w:date="2024-10-18T20:48:00Z" w16du:dateUtc="2024-10-18T18:48:00Z">
        <w:r w:rsidR="00967B72" w:rsidRPr="00E86A8B">
          <w:rPr>
            <w:lang w:val="en-US"/>
          </w:rPr>
          <w:t xml:space="preserve">the results presented in </w:t>
        </w:r>
      </w:ins>
      <w:r w:rsidR="00ED5CE9" w:rsidRPr="00DD4379">
        <w:t>Vahey et al.</w:t>
      </w:r>
      <w:del w:id="23" w:author="revised" w:date="2024-10-18T20:48:00Z" w16du:dateUtc="2024-10-18T18:48:00Z">
        <w:r w:rsidR="00ED5CE9" w:rsidRPr="00DD4379">
          <w:delText>’s</w:delText>
        </w:r>
      </w:del>
      <w:r w:rsidR="00ED5CE9" w:rsidRPr="00DD4379">
        <w:t xml:space="preserve"> (2015</w:t>
      </w:r>
      <w:ins w:id="24" w:author="revised" w:date="2024-10-18T20:48:00Z" w16du:dateUtc="2024-10-18T18:48:00Z">
        <w:r w:rsidR="00ED5CE9" w:rsidRPr="00E86A8B">
          <w:rPr>
            <w:lang w:val="en-US"/>
          </w:rPr>
          <w:t>)</w:t>
        </w:r>
        <w:r w:rsidR="00A22623" w:rsidRPr="00E86A8B">
          <w:rPr>
            <w:lang w:val="en-US"/>
          </w:rPr>
          <w:t>.</w:t>
        </w:r>
      </w:ins>
      <w:del w:id="25" w:author="revised" w:date="2024-10-18T20:48:00Z" w16du:dateUtc="2024-10-18T18:48:00Z">
        <w:r w:rsidR="00ED5CE9" w:rsidRPr="00DD4379">
          <w:delText>)</w:delText>
        </w:r>
        <w:r w:rsidR="00842324" w:rsidRPr="00DD4379">
          <w:delText xml:space="preserve"> results</w:delText>
        </w:r>
        <w:r w:rsidR="00A22623" w:rsidRPr="00DD4379">
          <w:delText>.</w:delText>
        </w:r>
      </w:del>
      <w:r w:rsidR="00A22623" w:rsidRPr="00DD4379">
        <w:t xml:space="preserve"> </w:t>
      </w:r>
    </w:p>
    <w:p w14:paraId="3021EFC0" w14:textId="2E2DC776" w:rsidR="00663892" w:rsidRPr="00DD4379" w:rsidRDefault="00663892" w:rsidP="00D77465">
      <w:r w:rsidRPr="00DD4379">
        <w:t xml:space="preserve">Third, Vahey et al. (2015) may have been modest when they reported that </w:t>
      </w:r>
      <w:ins w:id="26" w:author="revised" w:date="2024-10-18T20:48:00Z" w16du:dateUtc="2024-10-18T18:48:00Z">
        <w:r w:rsidR="00665A62" w:rsidRPr="00E86A8B">
          <w:rPr>
            <w:lang w:val="en-US"/>
          </w:rPr>
          <w:t>the</w:t>
        </w:r>
      </w:ins>
      <w:del w:id="27" w:author="revised" w:date="2024-10-18T20:48:00Z" w16du:dateUtc="2024-10-18T18:48:00Z">
        <w:r w:rsidRPr="00DD4379">
          <w:delText>their</w:delText>
        </w:r>
      </w:del>
      <w:r w:rsidRPr="00DD4379">
        <w:t xml:space="preserve"> results imply the IRAP compares “</w:t>
      </w:r>
      <w:proofErr w:type="spellStart"/>
      <w:r w:rsidRPr="00DD4379">
        <w:t>favorably</w:t>
      </w:r>
      <w:proofErr w:type="spellEnd"/>
      <w:r w:rsidRPr="00DD4379">
        <w:t xml:space="preserve">”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DD4379">
        <w:t xml:space="preserve"> = .46 would place it in &gt;90</w:t>
      </w:r>
      <w:proofErr w:type="spellStart"/>
      <w:r w:rsidRPr="00DD4379">
        <w:rPr>
          <w:vertAlign w:val="superscript"/>
        </w:rPr>
        <w:t>th</w:t>
      </w:r>
      <w:proofErr w:type="spellEnd"/>
      <w:r w:rsidRPr="00DD4379">
        <w:t xml:space="preserve"> percentile of all meta-analytic effect sizes reported in psychology </w:t>
      </w:r>
      <w:ins w:id="28" w:author="revised" w:date="2024-10-18T20:48:00Z" w16du:dateUtc="2024-10-18T18:48:00Z">
        <w:r w:rsidR="0089266E">
          <w:rPr>
            <w:lang w:val="en-US"/>
          </w:rPr>
          <w:fldChar w:fldCharType="begin"/>
        </w:r>
        <w:r w:rsidR="0089266E">
          <w:rPr>
            <w:lang w:val="en-US"/>
          </w:rPr>
          <w:instrText xml:space="preserve"> ADDIN ZOTERO_ITEM CSL_CITATION {"citationID":"caVwDZd7","properties":{"formattedCitation":"(Richard et al., 2003)","plainCitation":"(Richard et al., 2003)","noteIndex":0},"citationItems":[{"id":3749,"uris":["http://zotero.org/users/1687755/items/K2AM5ASV"],"itemData":{"id":3749,"type":"article-journal","container-title":"Review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89266E">
          <w:rPr>
            <w:lang w:val="en-US"/>
          </w:rPr>
          <w:fldChar w:fldCharType="separate"/>
        </w:r>
        <w:r w:rsidR="0089266E">
          <w:rPr>
            <w:noProof/>
            <w:lang w:val="en-US"/>
          </w:rPr>
          <w:t>(Richard et al., 2003)</w:t>
        </w:r>
        <w:r w:rsidR="0089266E">
          <w:rPr>
            <w:lang w:val="en-US"/>
          </w:rPr>
          <w:fldChar w:fldCharType="end"/>
        </w:r>
        <w:r w:rsidR="00000000" w:rsidRPr="00E86A8B">
          <w:rPr>
            <w:lang w:val="en-US"/>
          </w:rPr>
          <w:t>.</w:t>
        </w:r>
      </w:ins>
      <w:del w:id="29" w:author="revised" w:date="2024-10-18T20:48:00Z" w16du:dateUtc="2024-10-18T18:48:00Z">
        <w:r w:rsidRPr="00DD4379">
          <w:delText>(Richard et al., 2003).</w:delText>
        </w:r>
      </w:del>
      <w:r w:rsidRPr="00DD4379">
        <w:t xml:space="preserve"> Given that the IRAP is a reaction-time-based measure, which and such measures are inherently prone to noise and therefore poor reliability (as I discuss in the next section), the original result implies that the </w:t>
      </w:r>
      <w:r w:rsidRPr="00DD4379">
        <w:lastRenderedPageBreak/>
        <w:t xml:space="preserve">IRAP is a truly remarkable measure to be able to correlate so highly with a range of clinical criterion measures. </w:t>
      </w:r>
      <w:proofErr w:type="gramStart"/>
      <w:r w:rsidRPr="00DD4379">
        <w:t>Or,</w:t>
      </w:r>
      <w:proofErr w:type="gramEnd"/>
      <w:r w:rsidRPr="00DD4379">
        <w:t xml:space="preserve"> something is amiss with </w:t>
      </w:r>
      <w:r w:rsidR="00F94C14">
        <w:t xml:space="preserve">the results reported in </w:t>
      </w:r>
      <w:r w:rsidRPr="00DD4379">
        <w:t>Vahey et al. (2015).</w:t>
      </w:r>
    </w:p>
    <w:p w14:paraId="20F75405" w14:textId="77777777" w:rsidR="00663892" w:rsidRPr="006E5A7A" w:rsidRDefault="00663892" w:rsidP="00D77465">
      <w:r w:rsidRPr="00DD4379">
        <w:t xml:space="preserve">Fourth, in light of estimates of the IRAP’s low reliability </w:t>
      </w:r>
      <w:r w:rsidRPr="00DD4379">
        <w:fldChar w:fldCharType="begin"/>
      </w:r>
      <w:r w:rsidRPr="00DD4379">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D4379">
        <w:fldChar w:fldCharType="separate"/>
      </w:r>
      <w:r w:rsidRPr="00DD4379">
        <w:rPr>
          <w:noProof/>
        </w:rPr>
        <w:t>(Hussey &amp; Drake, 2020)</w:t>
      </w:r>
      <w:r w:rsidRPr="00DD4379">
        <w:fldChar w:fldCharType="end"/>
      </w:r>
      <w:r w:rsidRPr="00DD4379">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DD4379">
        <w:t xml:space="preserve"> = .45 is implausibly large. According to classical test theory, a measure's reliability refers to the proportion of the variance that is caused by the construct rather than noise </w:t>
      </w:r>
      <w:r w:rsidRPr="00DD4379">
        <w:fldChar w:fldCharType="begin"/>
      </w:r>
      <w:r w:rsidRPr="00DD4379">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DD4379">
        <w:fldChar w:fldCharType="separate"/>
      </w:r>
      <w:r w:rsidRPr="00DD4379">
        <w:rPr>
          <w:noProof/>
        </w:rPr>
        <w:t>(Allen &amp; Yen, 2002, p.73)</w:t>
      </w:r>
      <w:r w:rsidRPr="00DD4379">
        <w:fldChar w:fldCharType="end"/>
      </w:r>
      <w:r w:rsidRPr="00DD4379">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DD4379">
        <w:t xml:space="preserve"> and </w:t>
      </w:r>
      <m:oMath>
        <m:r>
          <w:rPr>
            <w:rFonts w:ascii="Cambria Math" w:hAnsi="Cambria Math"/>
          </w:rPr>
          <m:t>y</m:t>
        </m:r>
      </m:oMath>
      <w:r w:rsidRPr="00DD437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DD4379">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reliability of both measures (</w:t>
      </w:r>
      <w:r w:rsidRPr="006E5A7A">
        <w:t xml:space="preserve">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6E5A7A">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6E5A7A">
        <w:t xml:space="preserve">). This can be quantified via </w:t>
      </w:r>
      <w:r w:rsidRPr="006E5A7A">
        <w:rPr>
          <w:lang w:val="en-US"/>
        </w:rPr>
        <w:t xml:space="preserve">the Attenuation Formula derived from classical test theory </w:t>
      </w:r>
      <w:r w:rsidRPr="006E5A7A">
        <w:fldChar w:fldCharType="begin"/>
      </w:r>
      <w:r w:rsidRPr="006E5A7A">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6E5A7A">
        <w:fldChar w:fldCharType="separate"/>
      </w:r>
      <w:r w:rsidRPr="006E5A7A">
        <w:rPr>
          <w:noProof/>
        </w:rPr>
        <w:t>(Revelle, 2009, equation 7.3)</w:t>
      </w:r>
      <w:r w:rsidRPr="006E5A7A">
        <w:fldChar w:fldCharType="end"/>
      </w:r>
      <w:r w:rsidRPr="006E5A7A">
        <w:t>:</w:t>
      </w:r>
    </w:p>
    <w:p w14:paraId="4B5F114B" w14:textId="77777777" w:rsidR="00663892" w:rsidRPr="006E5A7A" w:rsidRDefault="00663892" w:rsidP="00D77465"/>
    <w:p w14:paraId="19273D0B" w14:textId="77777777" w:rsidR="00663892" w:rsidRPr="006E5A7A" w:rsidRDefault="00000000" w:rsidP="00D77465">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e>
          </m:eqArr>
        </m:oMath>
      </m:oMathPara>
    </w:p>
    <w:p w14:paraId="115D9DD3" w14:textId="77777777" w:rsidR="00663892" w:rsidRPr="006E5A7A" w:rsidRDefault="00663892" w:rsidP="00D77465"/>
    <w:p w14:paraId="4F7C5E6D" w14:textId="407813EC" w:rsidR="00663892" w:rsidRPr="00DD4379" w:rsidRDefault="00663892" w:rsidP="00D77465">
      <w:r w:rsidRPr="006E5A7A">
        <w:t>Two of the variables in Equation 1 already have empirical estimates. First, Vahey</w:t>
      </w:r>
      <w:r w:rsidRPr="00DD4379">
        <w:t xml:space="preserve"> et al.</w:t>
      </w:r>
      <w:del w:id="30" w:author="revised" w:date="2024-10-18T20:48:00Z" w16du:dateUtc="2024-10-18T18:48:00Z">
        <w:r w:rsidRPr="00DD4379">
          <w:delText>'s</w:delText>
        </w:r>
      </w:del>
      <w:r w:rsidRPr="00DD4379">
        <w:t xml:space="preserve"> (2015) </w:t>
      </w:r>
      <w:ins w:id="31" w:author="revised" w:date="2024-10-18T20:48:00Z" w16du:dateUtc="2024-10-18T18:48:00Z">
        <w:r w:rsidR="0082157D" w:rsidRPr="00E86A8B">
          <w:rPr>
            <w:lang w:val="en-US"/>
          </w:rPr>
          <w:t xml:space="preserve">reported an </w:t>
        </w:r>
      </w:ins>
      <w:r w:rsidRPr="00DD4379">
        <w:t xml:space="preserve">estimate of the </w:t>
      </w:r>
      <w:ins w:id="32" w:author="revised" w:date="2024-10-18T20:48:00Z" w16du:dateUtc="2024-10-18T18:48:00Z">
        <w:r w:rsidR="0082157D" w:rsidRPr="00E86A8B">
          <w:rPr>
            <w:lang w:val="en-US"/>
          </w:rPr>
          <w:t xml:space="preserve">average </w:t>
        </w:r>
      </w:ins>
      <w:r w:rsidRPr="00DD4379">
        <w:t>observed correlation between the IRAP and criterion variables</w:t>
      </w:r>
      <w:ins w:id="33" w:author="revised" w:date="2024-10-18T20:48:00Z" w16du:dateUtc="2024-10-18T18:48:00Z">
        <w:r w:rsidR="00D955A3" w:rsidRPr="00E86A8B">
          <w:rPr>
            <w:lang w:val="en-US"/>
          </w:rPr>
          <w:t>,</w:t>
        </w:r>
      </w:ins>
      <w:del w:id="34" w:author="revised" w:date="2024-10-18T20:48:00Z" w16du:dateUtc="2024-10-18T18:48:00Z">
        <w:r w:rsidRPr="00DD4379">
          <w:delText xml:space="preserve"> was</w:delText>
        </w:r>
      </w:del>
      <w:r w:rsidRPr="00DD4379">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DD4379">
        <w:t xml:space="preserve"> </w:t>
      </w:r>
      <w:r w:rsidRPr="00DD4379">
        <w:lastRenderedPageBreak/>
        <w:t>= .27) and test-retest (ICC</w:t>
      </w:r>
      <w:r w:rsidRPr="00DD4379">
        <w:rPr>
          <w:vertAlign w:val="subscript"/>
        </w:rPr>
        <w:t>2</w:t>
      </w:r>
      <w:r w:rsidRPr="00DD4379">
        <w:t xml:space="preserve"> = .18) are extremely low </w:t>
      </w:r>
      <w:r w:rsidRPr="00DD4379">
        <w:fldChar w:fldCharType="begin"/>
      </w:r>
      <w:r w:rsidRPr="00DD4379">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DD4379">
        <w:fldChar w:fldCharType="separate"/>
      </w:r>
      <w:r w:rsidRPr="00DD4379">
        <w:rPr>
          <w:noProof/>
        </w:rPr>
        <w:t>(Hussey &amp; Drake, 2020)</w:t>
      </w:r>
      <w:r w:rsidRPr="00DD4379">
        <w:fldChar w:fldCharType="end"/>
      </w:r>
      <w:r w:rsidRPr="00DD4379">
        <w:t>.</w:t>
      </w:r>
      <w:r w:rsidRPr="00D77465">
        <w:rPr>
          <w:rStyle w:val="FootnoteReference"/>
        </w:rPr>
        <w:footnoteReference w:id="2"/>
      </w:r>
      <w:r w:rsidRPr="00DD4379">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w:t>
      </w:r>
      <w:proofErr w:type="gramStart"/>
      <w:r w:rsidRPr="00DD4379">
        <w:t>Both of these</w:t>
      </w:r>
      <w:proofErr w:type="gramEnd"/>
      <w:r w:rsidRPr="00DD4379">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0.90</w:t>
      </w:r>
      <w:ins w:id="35" w:author="revised" w:date="2024-10-18T20:48:00Z" w16du:dateUtc="2024-10-18T18:48:00Z">
        <w:r w:rsidR="00000000" w:rsidRPr="00E86A8B">
          <w:rPr>
            <w:lang w:val="en-US"/>
          </w:rPr>
          <w:t>)</w:t>
        </w:r>
        <w:r w:rsidR="00C42A74" w:rsidRPr="00E86A8B">
          <w:rPr>
            <w:lang w:val="en-US"/>
          </w:rPr>
          <w:t>, t</w:t>
        </w:r>
        <w:r w:rsidR="00000000" w:rsidRPr="00E86A8B">
          <w:rPr>
            <w:lang w:val="en-US"/>
          </w:rPr>
          <w:t>his</w:t>
        </w:r>
      </w:ins>
      <w:del w:id="36" w:author="revised" w:date="2024-10-18T20:48:00Z" w16du:dateUtc="2024-10-18T18:48:00Z">
        <w:r w:rsidRPr="00DD4379">
          <w:delText>). This</w:delText>
        </w:r>
      </w:del>
      <w:r w:rsidRPr="00DD4379">
        <w:t xml:space="preserve">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1.04 or 1.27 respectively). </w:t>
      </w:r>
    </w:p>
    <w:p w14:paraId="2AB7AB4F" w14:textId="20FD5507" w:rsidR="00663892" w:rsidRPr="00DD4379" w:rsidRDefault="00663892" w:rsidP="00D77465">
      <w:r w:rsidRPr="00DD4379">
        <w:t xml:space="preserve">Given that these estimates range between highly implausible and impossible, something appears to be amiss. Either </w:t>
      </w:r>
      <w:ins w:id="37" w:author="revised" w:date="2024-10-18T20:48:00Z" w16du:dateUtc="2024-10-18T18:48:00Z">
        <w:r w:rsidR="002A735B" w:rsidRPr="00E86A8B">
          <w:rPr>
            <w:lang w:val="en-US"/>
          </w:rPr>
          <w:t xml:space="preserve">the </w:t>
        </w:r>
      </w:ins>
      <w:del w:id="38" w:author="revised" w:date="2024-10-18T20:48:00Z" w16du:dateUtc="2024-10-18T18:48:00Z">
        <w:r w:rsidRPr="00DD4379">
          <w:delText xml:space="preserve">Vahey et al.’ s (2015) </w:delText>
        </w:r>
      </w:del>
      <w:r w:rsidRPr="00DD4379">
        <w:t xml:space="preserve">estimate of average criterion associations </w:t>
      </w:r>
      <w:ins w:id="39" w:author="revised" w:date="2024-10-18T20:48:00Z" w16du:dateUtc="2024-10-18T18:48:00Z">
        <w:r w:rsidR="002A735B" w:rsidRPr="00E86A8B">
          <w:rPr>
            <w:lang w:val="en-US"/>
          </w:rPr>
          <w:t xml:space="preserve">reported in Vahey et al. (2015) </w:t>
        </w:r>
      </w:ins>
      <w:r w:rsidRPr="00DD4379">
        <w:t xml:space="preserve">is somewhere between highly implausible and mathematically impossible given the </w:t>
      </w:r>
      <w:ins w:id="40" w:author="revised" w:date="2024-10-18T20:48:00Z" w16du:dateUtc="2024-10-18T18:48:00Z">
        <w:r w:rsidR="00000000" w:rsidRPr="00E86A8B">
          <w:rPr>
            <w:lang w:val="en-US"/>
          </w:rPr>
          <w:t>IRAP</w:t>
        </w:r>
        <w:r w:rsidR="002A735B" w:rsidRPr="00E86A8B">
          <w:rPr>
            <w:lang w:val="en-US"/>
          </w:rPr>
          <w:t>’</w:t>
        </w:r>
        <w:r w:rsidR="00000000" w:rsidRPr="00E86A8B">
          <w:rPr>
            <w:lang w:val="en-US"/>
          </w:rPr>
          <w:t>s</w:t>
        </w:r>
      </w:ins>
      <w:del w:id="41" w:author="revised" w:date="2024-10-18T20:48:00Z" w16du:dateUtc="2024-10-18T18:48:00Z">
        <w:r w:rsidRPr="00DD4379">
          <w:delText>IRAP's</w:delText>
        </w:r>
      </w:del>
      <w:r w:rsidRPr="00DD4379">
        <w:t xml:space="preserve"> reliability (i.e., assuming Hussey &amp; Drake 2020 are right about the IRAP’s reliability), or Hussey &amp; </w:t>
      </w:r>
      <w:ins w:id="42" w:author="revised" w:date="2024-10-18T20:48:00Z" w16du:dateUtc="2024-10-18T18:48:00Z">
        <w:r w:rsidR="00000000" w:rsidRPr="00E86A8B">
          <w:rPr>
            <w:lang w:val="en-US"/>
          </w:rPr>
          <w:t>Drake</w:t>
        </w:r>
        <w:r w:rsidR="00CB7A9E">
          <w:rPr>
            <w:lang w:val="en-US"/>
          </w:rPr>
          <w:t>’</w:t>
        </w:r>
        <w:r w:rsidR="00000000" w:rsidRPr="00E86A8B">
          <w:rPr>
            <w:lang w:val="en-US"/>
          </w:rPr>
          <w:t>s</w:t>
        </w:r>
      </w:ins>
      <w:del w:id="43" w:author="revised" w:date="2024-10-18T20:48:00Z" w16du:dateUtc="2024-10-18T18:48:00Z">
        <w:r w:rsidRPr="00DD4379">
          <w:delText>Drake's</w:delText>
        </w:r>
      </w:del>
      <w:r w:rsidRPr="00DD4379">
        <w:t xml:space="preserve"> (2020) estimates of the IRAP's average reliability is implausibly low given the IRAP's high criterion validity (i.e., assuming Vahey et al., 2015, are right about the IRAP’s criterion validity). Ultimately it will be up to the </w:t>
      </w:r>
      <w:r w:rsidRPr="00DD4379">
        <w:lastRenderedPageBreak/>
        <w:t xml:space="preserve">research community to determine whether </w:t>
      </w:r>
      <w:r w:rsidR="00C3403D">
        <w:t>the</w:t>
      </w:r>
      <w:r w:rsidRPr="00DD4379">
        <w:t xml:space="preserve"> analyses in Hussey &amp; Drake (2020) are sound</w:t>
      </w:r>
      <w:r w:rsidR="004D761B">
        <w:t xml:space="preserve">. </w:t>
      </w:r>
      <w:r w:rsidR="004D761B" w:rsidRPr="00053DFD">
        <w:rPr>
          <w:highlight w:val="yellow"/>
        </w:rPr>
        <w:t>[BLINDED FOR PEER REVIEW]</w:t>
      </w:r>
    </w:p>
    <w:p w14:paraId="6333CFFC" w14:textId="77777777" w:rsidR="00663892" w:rsidRPr="00DD4379" w:rsidRDefault="00663892" w:rsidP="00D77465">
      <w:pPr>
        <w:pStyle w:val="Heading1"/>
      </w:pPr>
      <w:r w:rsidRPr="00DD4379">
        <w:t>Method &amp; Results</w:t>
      </w:r>
    </w:p>
    <w:p w14:paraId="1957DD92" w14:textId="31B3AB83" w:rsidR="00663892" w:rsidRPr="00DD4379" w:rsidRDefault="00663892" w:rsidP="00053DFD">
      <w:r w:rsidRPr="00DD4379">
        <w:t xml:space="preserve">Vahey et al. (2015) reported the steps </w:t>
      </w:r>
      <w:ins w:id="44" w:author="revised" w:date="2024-10-18T20:48:00Z" w16du:dateUtc="2024-10-18T18:48:00Z">
        <w:r w:rsidR="007A0B02">
          <w:rPr>
            <w:lang w:val="en-US"/>
          </w:rPr>
          <w:t>of the</w:t>
        </w:r>
      </w:ins>
      <w:del w:id="45" w:author="revised" w:date="2024-10-18T20:48:00Z" w16du:dateUtc="2024-10-18T18:48:00Z">
        <w:r w:rsidRPr="00DD4379">
          <w:delText>in their</w:delText>
        </w:r>
      </w:del>
      <w:r w:rsidRPr="00DD4379">
        <w:t xml:space="preserve"> analyses in the conventional order: they identified effect sizes in the original article, applied inclusion and exclusion criteria, extracted them, converted them to Pearson’s </w:t>
      </w:r>
      <w:r w:rsidRPr="00DD4379">
        <w:rPr>
          <w:i/>
          <w:iCs/>
        </w:rPr>
        <w:t>r</w:t>
      </w:r>
      <w:r w:rsidRPr="00DD4379">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5ADBFA83" w14:textId="77777777" w:rsidR="00663892" w:rsidRPr="00DD4379" w:rsidRDefault="00663892" w:rsidP="00E0687A">
      <w:pPr>
        <w:pStyle w:val="Heading2"/>
      </w:pPr>
      <w:r w:rsidRPr="00DD4379">
        <w:t>Transparency statement</w:t>
      </w:r>
    </w:p>
    <w:p w14:paraId="54C77C62" w14:textId="77777777" w:rsidR="00C2715D" w:rsidRPr="00E86A8B" w:rsidRDefault="00663892" w:rsidP="00C2715D">
      <w:pPr>
        <w:rPr>
          <w:ins w:id="46" w:author="revised" w:date="2024-10-18T20:48:00Z" w16du:dateUtc="2024-10-18T18:48:00Z"/>
          <w:lang w:val="en-US"/>
        </w:rPr>
      </w:pPr>
      <w:r w:rsidRPr="00DD4379">
        <w:t xml:space="preserve">All data, code, and formulae (e.g., to convert effect sizes) to reproduce the verification and extension analyses can be found in the supplementary materials (see </w:t>
      </w:r>
      <w:r w:rsidR="00053DFD" w:rsidRPr="00053DFD">
        <w:rPr>
          <w:highlight w:val="yellow"/>
        </w:rPr>
        <w:t>https://osf.io/jg8td/?view_only=b1ff22e706ac43188604bb5d08098925</w:t>
      </w:r>
      <w:r w:rsidRPr="00DD4379">
        <w:t xml:space="preserve">). </w:t>
      </w:r>
    </w:p>
    <w:p w14:paraId="03FB937F" w14:textId="77777777" w:rsidR="001B7E88" w:rsidRPr="00E86A8B" w:rsidRDefault="00000000" w:rsidP="00E0687A">
      <w:pPr>
        <w:pStyle w:val="Heading2"/>
        <w:rPr>
          <w:ins w:id="47" w:author="revised" w:date="2024-10-18T20:48:00Z" w16du:dateUtc="2024-10-18T18:48:00Z"/>
          <w:lang w:val="en-US"/>
        </w:rPr>
      </w:pPr>
      <w:ins w:id="48" w:author="revised" w:date="2024-10-18T20:48:00Z" w16du:dateUtc="2024-10-18T18:48:00Z">
        <w:r w:rsidRPr="00E86A8B">
          <w:rPr>
            <w:lang w:val="en-US"/>
          </w:rPr>
          <w:t>Correspondence</w:t>
        </w:r>
        <w:r w:rsidRPr="00E86A8B">
          <w:rPr>
            <w:i/>
            <w:iCs/>
            <w:lang w:val="en-US"/>
          </w:rPr>
          <w:t xml:space="preserve"> </w:t>
        </w:r>
        <w:r w:rsidR="00FD11FD" w:rsidRPr="00E86A8B">
          <w:rPr>
            <w:lang w:val="en-US"/>
          </w:rPr>
          <w:t>and source of original code</w:t>
        </w:r>
      </w:ins>
    </w:p>
    <w:p w14:paraId="0299BEAE" w14:textId="77777777" w:rsidR="00AE2A45" w:rsidRPr="00E86A8B" w:rsidRDefault="00663892" w:rsidP="00AE2A45">
      <w:pPr>
        <w:rPr>
          <w:ins w:id="49" w:author="revised" w:date="2024-10-18T20:48:00Z" w16du:dateUtc="2024-10-18T18:48:00Z"/>
          <w:lang w:val="en-US"/>
        </w:rPr>
      </w:pPr>
      <w:r w:rsidRPr="00DD4379">
        <w:t xml:space="preserve">In the process of conducting this verification attempt, I contacted </w:t>
      </w:r>
      <w:ins w:id="50" w:author="revised" w:date="2024-10-18T20:48:00Z" w16du:dateUtc="2024-10-18T18:48:00Z">
        <w:r w:rsidR="005B7DB6" w:rsidRPr="00E86A8B">
          <w:rPr>
            <w:lang w:val="en-US"/>
          </w:rPr>
          <w:t xml:space="preserve">Dr. Vahey as </w:t>
        </w:r>
      </w:ins>
      <w:r w:rsidRPr="00DD4379">
        <w:t xml:space="preserve">the </w:t>
      </w:r>
      <w:ins w:id="51" w:author="revised" w:date="2024-10-18T20:48:00Z" w16du:dateUtc="2024-10-18T18:48:00Z">
        <w:r w:rsidR="003A4FEB" w:rsidRPr="00E86A8B">
          <w:rPr>
            <w:lang w:val="en-US"/>
          </w:rPr>
          <w:t>first-and-</w:t>
        </w:r>
      </w:ins>
      <w:r w:rsidRPr="00DD4379">
        <w:t>corresponding</w:t>
      </w:r>
      <w:r w:rsidRPr="00034410">
        <w:t xml:space="preserve"> </w:t>
      </w:r>
      <w:r w:rsidR="00E0687A" w:rsidRPr="00034410">
        <w:t xml:space="preserve">author of Vahey et al. (2015) </w:t>
      </w:r>
      <w:ins w:id="52" w:author="revised" w:date="2024-10-18T20:48:00Z" w16du:dateUtc="2024-10-18T18:48:00Z">
        <w:r w:rsidR="00F779F0" w:rsidRPr="00E86A8B">
          <w:rPr>
            <w:lang w:val="en-US"/>
          </w:rPr>
          <w:t xml:space="preserve">in April 2019 to </w:t>
        </w:r>
        <w:r w:rsidR="00000000" w:rsidRPr="00E86A8B">
          <w:rPr>
            <w:lang w:val="en-US"/>
          </w:rPr>
          <w:t>request</w:t>
        </w:r>
      </w:ins>
      <w:del w:id="53" w:author="revised" w:date="2024-10-18T20:48:00Z" w16du:dateUtc="2024-10-18T18:48:00Z">
        <w:r w:rsidR="00E0687A" w:rsidRPr="00034410">
          <w:delText>and requested</w:delText>
        </w:r>
      </w:del>
      <w:r w:rsidR="00E0687A" w:rsidRPr="00034410">
        <w:t xml:space="preserve"> that </w:t>
      </w:r>
      <w:ins w:id="54" w:author="revised" w:date="2024-10-18T20:48:00Z" w16du:dateUtc="2024-10-18T18:48:00Z">
        <w:r w:rsidR="005B7DB6" w:rsidRPr="00E86A8B">
          <w:rPr>
            <w:lang w:val="en-US"/>
          </w:rPr>
          <w:t>he</w:t>
        </w:r>
      </w:ins>
      <w:del w:id="55" w:author="revised" w:date="2024-10-18T20:48:00Z" w16du:dateUtc="2024-10-18T18:48:00Z">
        <w:r w:rsidR="00E0687A" w:rsidRPr="00034410">
          <w:delText>they</w:delText>
        </w:r>
      </w:del>
      <w:r w:rsidR="00E0687A" w:rsidRPr="00034410">
        <w:t xml:space="preserve"> share their code or further details of their analytic approach, </w:t>
      </w:r>
      <w:ins w:id="56" w:author="revised" w:date="2024-10-18T20:48:00Z" w16du:dateUtc="2024-10-18T18:48:00Z">
        <w:r w:rsidR="00584845" w:rsidRPr="00E86A8B">
          <w:rPr>
            <w:lang w:val="en-US"/>
          </w:rPr>
          <w:t xml:space="preserve">on the basis that I had observed what appeared to be errors in the </w:t>
        </w:r>
        <w:r w:rsidR="0044103E" w:rsidRPr="00E86A8B">
          <w:rPr>
            <w:lang w:val="en-US"/>
          </w:rPr>
          <w:t xml:space="preserve">reported </w:t>
        </w:r>
        <w:r w:rsidR="00584845" w:rsidRPr="00E86A8B">
          <w:rPr>
            <w:lang w:val="en-US"/>
          </w:rPr>
          <w:t xml:space="preserve">results. </w:t>
        </w:r>
        <w:r w:rsidR="00CC58D1" w:rsidRPr="00E86A8B">
          <w:rPr>
            <w:lang w:val="en-US"/>
          </w:rPr>
          <w:t>He</w:t>
        </w:r>
        <w:r w:rsidR="00F779F0" w:rsidRPr="00E86A8B">
          <w:rPr>
            <w:lang w:val="en-US"/>
          </w:rPr>
          <w:t xml:space="preserve"> initially</w:t>
        </w:r>
      </w:ins>
      <w:del w:id="57" w:author="revised" w:date="2024-10-18T20:48:00Z" w16du:dateUtc="2024-10-18T18:48:00Z">
        <w:r w:rsidR="00E0687A" w:rsidRPr="00034410">
          <w:delText>who</w:delText>
        </w:r>
      </w:del>
      <w:r w:rsidR="00E0687A" w:rsidRPr="00034410">
        <w:t xml:space="preserve"> declined</w:t>
      </w:r>
      <w:ins w:id="58" w:author="revised" w:date="2024-10-18T20:48:00Z" w16du:dateUtc="2024-10-18T18:48:00Z">
        <w:r w:rsidR="00F779F0" w:rsidRPr="00E86A8B">
          <w:rPr>
            <w:lang w:val="en-US"/>
          </w:rPr>
          <w:t xml:space="preserve"> to do so on the basis that all code could be obtained from the supplementary materials associated with </w:t>
        </w:r>
        <w:r w:rsidR="0044103E" w:rsidRPr="00E86A8B">
          <w:rPr>
            <w:lang w:val="en-US"/>
          </w:rPr>
          <w:t xml:space="preserve">the tutorial article they used (i.e., </w:t>
        </w:r>
        <w:r w:rsidR="006C36CA" w:rsidRPr="00E86A8B">
          <w:rPr>
            <w:lang w:val="en-US"/>
          </w:rPr>
          <w:t>Field and Gillett, 2010)</w:t>
        </w:r>
        <w:r w:rsidR="00DF79F5" w:rsidRPr="00E86A8B">
          <w:rPr>
            <w:lang w:val="en-US"/>
          </w:rPr>
          <w:t xml:space="preserve">, and it </w:t>
        </w:r>
        <w:r w:rsidR="006C36CA" w:rsidRPr="00E86A8B">
          <w:rPr>
            <w:lang w:val="en-US"/>
          </w:rPr>
          <w:t>should in principle be possible to reconstruct their analytic strategy and results from the code provided by Field and Gillett (2010)</w:t>
        </w:r>
        <w:r w:rsidR="00DF79F5" w:rsidRPr="00E86A8B">
          <w:rPr>
            <w:lang w:val="en-US"/>
          </w:rPr>
          <w:t xml:space="preserve">. </w:t>
        </w:r>
        <w:r w:rsidR="00084912" w:rsidRPr="00E86A8B">
          <w:rPr>
            <w:lang w:val="en-US"/>
          </w:rPr>
          <w:t xml:space="preserve">On the basis that I could not obtain the reported results using Field and Gillett’s scripts, I sent two further requests to </w:t>
        </w:r>
        <w:r w:rsidR="00CA28CF" w:rsidRPr="00E86A8B">
          <w:rPr>
            <w:lang w:val="en-US"/>
          </w:rPr>
          <w:t xml:space="preserve">Dr. </w:t>
        </w:r>
        <w:r w:rsidR="00084912" w:rsidRPr="00E86A8B">
          <w:rPr>
            <w:lang w:val="en-US"/>
          </w:rPr>
          <w:t>Vahey to send me the scripts they employed</w:t>
        </w:r>
        <w:r w:rsidR="009B3421" w:rsidRPr="00E86A8B">
          <w:rPr>
            <w:lang w:val="en-US"/>
          </w:rPr>
          <w:t xml:space="preserve">. In both cases, Dr. Vahey promised to share the code with me, but did </w:t>
        </w:r>
        <w:r w:rsidR="00084912" w:rsidRPr="00E86A8B">
          <w:rPr>
            <w:lang w:val="en-US"/>
          </w:rPr>
          <w:t>not</w:t>
        </w:r>
        <w:r w:rsidR="009B3421" w:rsidRPr="00E86A8B">
          <w:rPr>
            <w:lang w:val="en-US"/>
          </w:rPr>
          <w:t xml:space="preserve"> do so</w:t>
        </w:r>
        <w:r w:rsidR="00084912" w:rsidRPr="00E86A8B">
          <w:rPr>
            <w:lang w:val="en-US"/>
          </w:rPr>
          <w:t xml:space="preserve">. </w:t>
        </w:r>
      </w:ins>
    </w:p>
    <w:p w14:paraId="548EE607" w14:textId="77777777" w:rsidR="004D7B8F" w:rsidRPr="00E86A8B" w:rsidRDefault="00E0687A" w:rsidP="00186B2A">
      <w:pPr>
        <w:rPr>
          <w:ins w:id="59" w:author="revised" w:date="2024-10-18T20:48:00Z" w16du:dateUtc="2024-10-18T18:48:00Z"/>
          <w:lang w:val="en-US"/>
        </w:rPr>
      </w:pPr>
      <w:del w:id="60" w:author="revised" w:date="2024-10-18T20:48:00Z" w16du:dateUtc="2024-10-18T18:48:00Z">
        <w:r w:rsidRPr="00034410">
          <w:lastRenderedPageBreak/>
          <w:delText xml:space="preserve">. </w:delText>
        </w:r>
      </w:del>
      <w:r w:rsidRPr="00034410">
        <w:t xml:space="preserve">In July 2019, I shared a copy of an earlier version of these verification attempts with </w:t>
      </w:r>
      <w:ins w:id="61" w:author="revised" w:date="2024-10-18T20:48:00Z" w16du:dateUtc="2024-10-18T18:48:00Z">
        <w:r w:rsidR="00AA5254" w:rsidRPr="00E86A8B">
          <w:rPr>
            <w:lang w:val="en-US"/>
          </w:rPr>
          <w:t>Dr. Vahey</w:t>
        </w:r>
      </w:ins>
      <w:del w:id="62" w:author="revised" w:date="2024-10-18T20:48:00Z" w16du:dateUtc="2024-10-18T18:48:00Z">
        <w:r w:rsidRPr="00034410">
          <w:delText>the corresponding author</w:delText>
        </w:r>
      </w:del>
      <w:r w:rsidRPr="00034410">
        <w:t xml:space="preserve">, including code, data, and a set of slides outlining my concerns about the </w:t>
      </w:r>
      <w:ins w:id="63" w:author="revised" w:date="2024-10-18T20:48:00Z" w16du:dateUtc="2024-10-18T18:48:00Z">
        <w:r w:rsidR="00AE2A45" w:rsidRPr="00E86A8B">
          <w:rPr>
            <w:lang w:val="en-US"/>
          </w:rPr>
          <w:t xml:space="preserve">results reported in Vahey et al. (2015). </w:t>
        </w:r>
        <w:r w:rsidR="00F109FA" w:rsidRPr="00E86A8B">
          <w:rPr>
            <w:lang w:val="en-US"/>
          </w:rPr>
          <w:t>That month, I also presented these results at the Association for Contextual Behavioral Science World Conference in Dublin</w:t>
        </w:r>
        <w:r w:rsidR="00835C5E">
          <w:rPr>
            <w:lang w:val="en-US"/>
          </w:rPr>
          <w:t xml:space="preserve"> (</w:t>
        </w:r>
        <w:r w:rsidR="00835C5E" w:rsidRPr="00032602">
          <w:rPr>
            <w:highlight w:val="yellow"/>
            <w:lang w:val="en-US"/>
          </w:rPr>
          <w:t>[BLINDED FOR PEER REVIEW]</w:t>
        </w:r>
        <w:r w:rsidR="00835C5E">
          <w:rPr>
            <w:lang w:val="en-US"/>
          </w:rPr>
          <w:t>)</w:t>
        </w:r>
        <w:r w:rsidR="00F109FA" w:rsidRPr="00E86A8B">
          <w:rPr>
            <w:lang w:val="en-US"/>
          </w:rPr>
          <w:t xml:space="preserve">. My presentation contained links to the public OSF URL for the project, which included all data and code to support my conclusions. The </w:t>
        </w:r>
        <w:r w:rsidR="00D91747">
          <w:rPr>
            <w:lang w:val="en-US"/>
          </w:rPr>
          <w:t>s</w:t>
        </w:r>
        <w:r w:rsidR="00F109FA" w:rsidRPr="00E86A8B">
          <w:rPr>
            <w:lang w:val="en-US"/>
          </w:rPr>
          <w:t xml:space="preserve">upplementary </w:t>
        </w:r>
        <w:r w:rsidR="00D91747">
          <w:rPr>
            <w:lang w:val="en-US"/>
          </w:rPr>
          <w:t>m</w:t>
        </w:r>
        <w:r w:rsidR="00F109FA" w:rsidRPr="00E86A8B">
          <w:rPr>
            <w:lang w:val="en-US"/>
          </w:rPr>
          <w:t xml:space="preserve">aterials for this article on OSF (see Transparency Statement </w:t>
        </w:r>
        <w:r w:rsidR="00F75496" w:rsidRPr="00E86A8B">
          <w:rPr>
            <w:lang w:val="en-US"/>
          </w:rPr>
          <w:t>above</w:t>
        </w:r>
        <w:r w:rsidR="00F109FA" w:rsidRPr="00E86A8B">
          <w:rPr>
            <w:lang w:val="en-US"/>
          </w:rPr>
          <w:t xml:space="preserve">) contain a timestamped copy of that 2019 presentation. </w:t>
        </w:r>
        <w:r w:rsidR="00186B2A" w:rsidRPr="00E86A8B">
          <w:rPr>
            <w:lang w:val="en-US"/>
          </w:rPr>
          <w:t xml:space="preserve">Dr. Vahey et al. (2015) was a member of the audience at that talk, and we exchanged questions at the end. </w:t>
        </w:r>
      </w:ins>
    </w:p>
    <w:p w14:paraId="567722FF" w14:textId="77777777" w:rsidR="00790A58" w:rsidRPr="00E86A8B" w:rsidRDefault="00000000" w:rsidP="00845FB7">
      <w:pPr>
        <w:rPr>
          <w:ins w:id="64" w:author="revised" w:date="2024-10-18T20:48:00Z" w16du:dateUtc="2024-10-18T18:48:00Z"/>
          <w:lang w:val="en-US"/>
        </w:rPr>
      </w:pPr>
      <w:ins w:id="65" w:author="revised" w:date="2024-10-18T20:48:00Z" w16du:dateUtc="2024-10-18T18:48:00Z">
        <w:r w:rsidRPr="00E86A8B">
          <w:rPr>
            <w:lang w:val="en-US"/>
          </w:rPr>
          <w:t xml:space="preserve">I received no correspondence from </w:t>
        </w:r>
        <w:r w:rsidR="00186B2A" w:rsidRPr="00E86A8B">
          <w:rPr>
            <w:lang w:val="en-US"/>
          </w:rPr>
          <w:t xml:space="preserve">Dr. </w:t>
        </w:r>
        <w:r w:rsidRPr="00E86A8B">
          <w:rPr>
            <w:lang w:val="en-US"/>
          </w:rPr>
          <w:t xml:space="preserve">Vahey </w:t>
        </w:r>
        <w:r w:rsidR="00186B2A" w:rsidRPr="00E86A8B">
          <w:rPr>
            <w:lang w:val="en-US"/>
          </w:rPr>
          <w:t xml:space="preserve">between then and </w:t>
        </w:r>
      </w:ins>
      <w:del w:id="66" w:author="revised" w:date="2024-10-18T20:48:00Z" w16du:dateUtc="2024-10-18T18:48:00Z">
        <w:r w:rsidR="00E0687A" w:rsidRPr="00034410">
          <w:delText xml:space="preserve">credibility of their findings. </w:delText>
        </w:r>
        <w:r w:rsidR="00E0687A">
          <w:delText xml:space="preserve">In </w:delText>
        </w:r>
      </w:del>
      <w:r w:rsidR="00E0687A">
        <w:t>August 2024</w:t>
      </w:r>
      <w:ins w:id="67" w:author="revised" w:date="2024-10-18T20:48:00Z" w16du:dateUtc="2024-10-18T18:48:00Z">
        <w:r w:rsidR="00186B2A" w:rsidRPr="00E86A8B">
          <w:rPr>
            <w:lang w:val="en-US"/>
          </w:rPr>
          <w:t>, when</w:t>
        </w:r>
      </w:ins>
      <w:r w:rsidR="00E0687A">
        <w:t xml:space="preserve"> I </w:t>
      </w:r>
      <w:ins w:id="68" w:author="revised" w:date="2024-10-18T20:48:00Z" w16du:dateUtc="2024-10-18T18:48:00Z">
        <w:r w:rsidR="00186B2A" w:rsidRPr="00E86A8B">
          <w:rPr>
            <w:lang w:val="en-US"/>
          </w:rPr>
          <w:t>emailed him and the other authors of Vahey et al. (2015)</w:t>
        </w:r>
      </w:ins>
      <w:del w:id="69" w:author="revised" w:date="2024-10-18T20:48:00Z" w16du:dateUtc="2024-10-18T18:48:00Z">
        <w:r w:rsidR="00E0687A">
          <w:delText>sent them</w:delText>
        </w:r>
      </w:del>
      <w:r w:rsidR="00E0687A">
        <w:t xml:space="preserve"> a copy of </w:t>
      </w:r>
      <w:ins w:id="70" w:author="revised" w:date="2024-10-18T20:48:00Z" w16du:dateUtc="2024-10-18T18:48:00Z">
        <w:r w:rsidR="00186B2A" w:rsidRPr="00E86A8B">
          <w:rPr>
            <w:lang w:val="en-US"/>
          </w:rPr>
          <w:t xml:space="preserve">an earlier draft of </w:t>
        </w:r>
      </w:ins>
      <w:r w:rsidR="00E0687A">
        <w:t xml:space="preserve">this manuscript and </w:t>
      </w:r>
      <w:del w:id="71" w:author="revised" w:date="2024-10-18T20:48:00Z" w16du:dateUtc="2024-10-18T18:48:00Z">
        <w:r w:rsidR="00E0687A">
          <w:delText xml:space="preserve">its materials and </w:delText>
        </w:r>
      </w:del>
      <w:r w:rsidR="00E0687A">
        <w:t>invited them to comment on the accuracy of the claims presented here</w:t>
      </w:r>
      <w:ins w:id="72" w:author="revised" w:date="2024-10-18T20:48:00Z" w16du:dateUtc="2024-10-18T18:48:00Z">
        <w:r w:rsidR="00186B2A" w:rsidRPr="00E86A8B">
          <w:rPr>
            <w:lang w:val="en-US"/>
          </w:rPr>
          <w:t>. They</w:t>
        </w:r>
      </w:ins>
      <w:del w:id="73" w:author="revised" w:date="2024-10-18T20:48:00Z" w16du:dateUtc="2024-10-18T18:48:00Z">
        <w:r w:rsidR="00E0687A">
          <w:delText>, but they</w:delText>
        </w:r>
      </w:del>
      <w:r w:rsidR="00E0687A">
        <w:t xml:space="preserve"> declined</w:t>
      </w:r>
      <w:ins w:id="74" w:author="revised" w:date="2024-10-18T20:48:00Z" w16du:dateUtc="2024-10-18T18:48:00Z">
        <w:r w:rsidR="00186B2A" w:rsidRPr="00E86A8B">
          <w:rPr>
            <w:lang w:val="en-US"/>
          </w:rPr>
          <w:t xml:space="preserve"> to do so</w:t>
        </w:r>
      </w:ins>
      <w:r w:rsidR="00E0687A">
        <w:t>.</w:t>
      </w:r>
      <w:r w:rsidR="00E0687A" w:rsidRPr="00034410">
        <w:t xml:space="preserve"> No corrections of Vahey et al. (2015) have been issued at the time of writing (July 2024), and to the best of my knowledge, the authors of Vahey et al. (2015) have made no public statements about these concerns about the credibility of </w:t>
      </w:r>
      <w:ins w:id="75" w:author="revised" w:date="2024-10-18T20:48:00Z" w16du:dateUtc="2024-10-18T18:48:00Z">
        <w:r w:rsidR="00AA412B" w:rsidRPr="00E86A8B">
          <w:rPr>
            <w:lang w:val="en-US"/>
          </w:rPr>
          <w:t xml:space="preserve">the </w:t>
        </w:r>
        <w:r w:rsidR="00CD26C0">
          <w:rPr>
            <w:lang w:val="en-US"/>
          </w:rPr>
          <w:t>original</w:t>
        </w:r>
      </w:ins>
      <w:del w:id="76" w:author="revised" w:date="2024-10-18T20:48:00Z" w16du:dateUtc="2024-10-18T18:48:00Z">
        <w:r w:rsidR="00E0687A" w:rsidRPr="00034410">
          <w:delText>the</w:delText>
        </w:r>
        <w:r w:rsidR="00E0687A">
          <w:delText>ir</w:delText>
        </w:r>
      </w:del>
      <w:r w:rsidR="00E0687A">
        <w:t xml:space="preserve"> article’s claims</w:t>
      </w:r>
      <w:ins w:id="77" w:author="revised" w:date="2024-10-18T20:48:00Z" w16du:dateUtc="2024-10-18T18:48:00Z">
        <w:r w:rsidR="001611F3">
          <w:rPr>
            <w:lang w:val="en-US"/>
          </w:rPr>
          <w:t>, nor have they publicly or privately found any errors in my critique of the original article</w:t>
        </w:r>
        <w:r w:rsidR="00AA412B" w:rsidRPr="00E86A8B">
          <w:rPr>
            <w:lang w:val="en-US"/>
          </w:rPr>
          <w:t>.</w:t>
        </w:r>
      </w:ins>
      <w:del w:id="78" w:author="revised" w:date="2024-10-18T20:48:00Z" w16du:dateUtc="2024-10-18T18:48:00Z">
        <w:r w:rsidR="00E0687A">
          <w:delText>.</w:delText>
        </w:r>
      </w:del>
      <w:r w:rsidR="00E0687A">
        <w:t xml:space="preserve"> Multiple </w:t>
      </w:r>
      <w:r w:rsidR="00E0687A" w:rsidRPr="00034410">
        <w:t>years after I initially raised these concerns, the senior author of Vahey et al. (2015</w:t>
      </w:r>
      <w:ins w:id="79" w:author="revised" w:date="2024-10-18T20:48:00Z" w16du:dateUtc="2024-10-18T18:48:00Z">
        <w:r w:rsidR="00AA412B" w:rsidRPr="00E86A8B">
          <w:rPr>
            <w:lang w:val="en-US"/>
          </w:rPr>
          <w:t>)</w:t>
        </w:r>
        <w:r w:rsidR="00C90655" w:rsidRPr="00E86A8B">
          <w:rPr>
            <w:lang w:val="en-US"/>
          </w:rPr>
          <w:t>, Prof. Barnes-Holmes,</w:t>
        </w:r>
      </w:ins>
      <w:del w:id="80" w:author="revised" w:date="2024-10-18T20:48:00Z" w16du:dateUtc="2024-10-18T18:48:00Z">
        <w:r w:rsidR="00E0687A" w:rsidRPr="00034410">
          <w:delText>)</w:delText>
        </w:r>
      </w:del>
      <w:r w:rsidR="00E0687A" w:rsidRPr="00034410">
        <w:t xml:space="preserve"> has continued to cite the article </w:t>
      </w:r>
      <w:proofErr w:type="spellStart"/>
      <w:r w:rsidR="00E0687A" w:rsidRPr="00034410">
        <w:t>favorably</w:t>
      </w:r>
      <w:proofErr w:type="spellEnd"/>
      <w:r w:rsidR="00E0687A" w:rsidRPr="00034410">
        <w:t xml:space="preserve"> as evidence for the </w:t>
      </w:r>
      <w:ins w:id="81" w:author="revised" w:date="2024-10-18T20:48:00Z" w16du:dateUtc="2024-10-18T18:48:00Z">
        <w:r w:rsidR="00AA412B" w:rsidRPr="00E86A8B">
          <w:rPr>
            <w:lang w:val="en-US"/>
          </w:rPr>
          <w:t>IRAP</w:t>
        </w:r>
        <w:r w:rsidR="001A718B" w:rsidRPr="00E86A8B">
          <w:rPr>
            <w:lang w:val="en-US"/>
          </w:rPr>
          <w:t>’</w:t>
        </w:r>
        <w:r w:rsidR="00AA412B" w:rsidRPr="00E86A8B">
          <w:rPr>
            <w:lang w:val="en-US"/>
          </w:rPr>
          <w:t>s</w:t>
        </w:r>
      </w:ins>
      <w:del w:id="82" w:author="revised" w:date="2024-10-18T20:48:00Z" w16du:dateUtc="2024-10-18T18:48:00Z">
        <w:r w:rsidR="00E0687A" w:rsidRPr="00034410">
          <w:delText>IRAP's</w:delText>
        </w:r>
      </w:del>
      <w:r w:rsidR="00E0687A" w:rsidRPr="00034410">
        <w:t xml:space="preserve"> validity </w:t>
      </w:r>
      <w:r w:rsidR="00E0687A" w:rsidRPr="00034410">
        <w:fldChar w:fldCharType="begin"/>
      </w:r>
      <w:r w:rsidR="00E0687A">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E0687A" w:rsidRPr="00034410">
        <w:fldChar w:fldCharType="separate"/>
      </w:r>
      <w:r w:rsidR="00E0687A">
        <w:rPr>
          <w:noProof/>
        </w:rPr>
        <w:t>(e.g., in Barnes-Holmes &amp; Harte, 2022a, 2022b)</w:t>
      </w:r>
      <w:r w:rsidR="00E0687A" w:rsidRPr="00034410">
        <w:fldChar w:fldCharType="end"/>
      </w:r>
      <w:r w:rsidR="00E0687A" w:rsidRPr="00034410">
        <w:t>.</w:t>
      </w:r>
    </w:p>
    <w:p w14:paraId="33866FDF" w14:textId="77777777" w:rsidR="00790A58" w:rsidRPr="00E86A8B" w:rsidRDefault="00000000" w:rsidP="00501D81">
      <w:pPr>
        <w:rPr>
          <w:ins w:id="83" w:author="revised" w:date="2024-10-18T20:48:00Z" w16du:dateUtc="2024-10-18T18:48:00Z"/>
          <w:lang w:val="en-US"/>
        </w:rPr>
      </w:pPr>
      <w:ins w:id="84" w:author="revised" w:date="2024-10-18T20:48:00Z" w16du:dateUtc="2024-10-18T18:48:00Z">
        <w:r w:rsidRPr="00E86A8B">
          <w:rPr>
            <w:lang w:val="en-US"/>
          </w:rPr>
          <w:t xml:space="preserve">In the absence of Dr. Vahey sharing the code used for Vahey et al. (2015), the below verification attempts followed Dr. </w:t>
        </w:r>
        <w:proofErr w:type="spellStart"/>
        <w:r w:rsidRPr="00E86A8B">
          <w:rPr>
            <w:lang w:val="en-US"/>
          </w:rPr>
          <w:t>Vahey’s</w:t>
        </w:r>
        <w:proofErr w:type="spellEnd"/>
        <w:r w:rsidRPr="00E86A8B">
          <w:rPr>
            <w:lang w:val="en-US"/>
          </w:rPr>
          <w:t xml:space="preserve"> instructions to employ the code associated with Field and Gillett (2010) that were available on Prof. Field’s website (i.e., </w:t>
        </w:r>
        <w:r w:rsidR="00790A58">
          <w:fldChar w:fldCharType="begin"/>
        </w:r>
        <w:r w:rsidR="00790A58">
          <w:instrText>HYPERLINK "https://www.discoveringstatistics.com/repository/fieldgillett/how_to_do_a_meta_analysis.html"</w:instrText>
        </w:r>
        <w:r w:rsidR="00790A58">
          <w:fldChar w:fldCharType="separate"/>
        </w:r>
        <w:r w:rsidR="00790A58" w:rsidRPr="00E86A8B">
          <w:rPr>
            <w:rStyle w:val="Hyperlink"/>
            <w:lang w:val="en-US"/>
          </w:rPr>
          <w:t>https://www.discoveringstatistics.com/repository/fieldgillett/how_to_do_a_meta_analysis.html</w:t>
        </w:r>
        <w:r w:rsidR="00790A58">
          <w:rPr>
            <w:rStyle w:val="Hyperlink"/>
            <w:lang w:val="en-US"/>
          </w:rPr>
          <w:fldChar w:fldCharType="end"/>
        </w:r>
        <w:r w:rsidRPr="00E86A8B">
          <w:rPr>
            <w:lang w:val="en-US"/>
          </w:rPr>
          <w:t xml:space="preserve">). </w:t>
        </w:r>
        <w:r w:rsidR="00BB2693" w:rsidRPr="00E86A8B">
          <w:rPr>
            <w:lang w:val="en-US"/>
          </w:rPr>
          <w:t xml:space="preserve">Later, I discuss the issues I encountered with this </w:t>
        </w:r>
        <w:proofErr w:type="gramStart"/>
        <w:r w:rsidR="00BB2693" w:rsidRPr="00E86A8B">
          <w:rPr>
            <w:lang w:val="en-US"/>
          </w:rPr>
          <w:t>code</w:t>
        </w:r>
        <w:proofErr w:type="gramEnd"/>
        <w:r w:rsidR="00BB2693" w:rsidRPr="00E86A8B">
          <w:rPr>
            <w:lang w:val="en-US"/>
          </w:rPr>
          <w:t xml:space="preserve"> and it relates to the methods </w:t>
        </w:r>
        <w:r w:rsidR="00BB2693" w:rsidRPr="00E86A8B">
          <w:rPr>
            <w:lang w:val="en-US"/>
          </w:rPr>
          <w:lastRenderedPageBreak/>
          <w:t>described in both Vahey et al. (2015) and Field &amp; Gillett (2010</w:t>
        </w:r>
        <w:r w:rsidR="00A97F55" w:rsidRPr="00E86A8B">
          <w:rPr>
            <w:lang w:val="en-US"/>
          </w:rPr>
          <w:t>; see the “Implementation of the meta-analysis” section</w:t>
        </w:r>
        <w:r w:rsidR="00BB2693" w:rsidRPr="00E86A8B">
          <w:rPr>
            <w:lang w:val="en-US"/>
          </w:rPr>
          <w:t>).</w:t>
        </w:r>
      </w:ins>
    </w:p>
    <w:p w14:paraId="6BFE2C37" w14:textId="477E92AE" w:rsidR="000967B0" w:rsidRDefault="000967B0" w:rsidP="00E0687A">
      <w:pPr>
        <w:sectPr w:rsidR="000967B0" w:rsidSect="00D77465">
          <w:type w:val="continuous"/>
          <w:pgSz w:w="11900" w:h="16840"/>
          <w:pgMar w:top="1440" w:right="1440" w:bottom="1440" w:left="1440" w:header="709" w:footer="709" w:gutter="0"/>
          <w:cols w:space="340"/>
          <w:docGrid w:linePitch="360"/>
          <w15:footnoteColumns w:val="1"/>
        </w:sectPr>
      </w:pPr>
    </w:p>
    <w:p w14:paraId="71164B1A" w14:textId="77777777" w:rsidR="00053DFD" w:rsidRDefault="00053DFD">
      <w:pPr>
        <w:spacing w:line="240" w:lineRule="auto"/>
        <w:ind w:firstLine="0"/>
        <w:rPr>
          <w:b/>
          <w:bCs/>
        </w:rPr>
      </w:pPr>
      <w:r>
        <w:rPr>
          <w:b/>
          <w:bCs/>
        </w:rPr>
        <w:br w:type="page"/>
      </w:r>
    </w:p>
    <w:p w14:paraId="5FC7122C" w14:textId="08A9B1CA" w:rsidR="000967B0" w:rsidRPr="00E0687A" w:rsidRDefault="00000000" w:rsidP="00E0687A">
      <w:pPr>
        <w:ind w:firstLine="0"/>
        <w:rPr>
          <w:b/>
          <w:bCs/>
        </w:rPr>
      </w:pPr>
      <w:r w:rsidRPr="00EE79F9">
        <w:rPr>
          <w:b/>
          <w:bCs/>
        </w:rPr>
        <w:lastRenderedPageBreak/>
        <w:t xml:space="preserve">Table 1. </w:t>
      </w:r>
      <w:r w:rsidRPr="004C1702">
        <w:t>Verifications of power analyses for 80% power.</w:t>
      </w: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69"/>
        <w:gridCol w:w="564"/>
        <w:gridCol w:w="1866"/>
        <w:gridCol w:w="626"/>
        <w:gridCol w:w="946"/>
        <w:gridCol w:w="899"/>
        <w:gridCol w:w="628"/>
        <w:gridCol w:w="897"/>
      </w:tblGrid>
      <w:tr w:rsidR="00AA6907" w:rsidRPr="00FA0AE0" w14:paraId="3170701E"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7311039D" w14:textId="77777777" w:rsidR="00A30DBD" w:rsidRPr="00FA0AE0" w:rsidRDefault="00A30DBD" w:rsidP="00FA0AE0">
            <w:pPr>
              <w:pStyle w:val="table"/>
              <w:spacing w:line="240" w:lineRule="auto"/>
              <w:rPr>
                <w:sz w:val="20"/>
                <w:szCs w:val="20"/>
              </w:rPr>
            </w:pPr>
          </w:p>
        </w:tc>
        <w:tc>
          <w:tcPr>
            <w:tcW w:w="540" w:type="dxa"/>
            <w:tcBorders>
              <w:bottom w:val="nil"/>
            </w:tcBorders>
            <w:shd w:val="clear" w:color="auto" w:fill="auto"/>
            <w:tcMar>
              <w:top w:w="0" w:type="dxa"/>
              <w:left w:w="75" w:type="dxa"/>
              <w:bottom w:w="0" w:type="dxa"/>
              <w:right w:w="75" w:type="dxa"/>
            </w:tcMar>
            <w:vAlign w:val="center"/>
          </w:tcPr>
          <w:p w14:paraId="6EC491DF" w14:textId="77777777" w:rsidR="00A30DBD" w:rsidRPr="00FA0AE0" w:rsidRDefault="00A30DBD" w:rsidP="00FA0AE0">
            <w:pPr>
              <w:pStyle w:val="table"/>
              <w:spacing w:line="240" w:lineRule="auto"/>
              <w:rPr>
                <w:sz w:val="20"/>
                <w:szCs w:val="20"/>
              </w:rPr>
            </w:pPr>
          </w:p>
        </w:tc>
        <w:tc>
          <w:tcPr>
            <w:tcW w:w="1871" w:type="dxa"/>
            <w:tcBorders>
              <w:bottom w:val="nil"/>
            </w:tcBorders>
            <w:shd w:val="clear" w:color="auto" w:fill="auto"/>
            <w:tcMar>
              <w:top w:w="0" w:type="dxa"/>
              <w:left w:w="75" w:type="dxa"/>
              <w:bottom w:w="0" w:type="dxa"/>
              <w:right w:w="75" w:type="dxa"/>
            </w:tcMar>
            <w:vAlign w:val="center"/>
          </w:tcPr>
          <w:p w14:paraId="061D112D" w14:textId="77777777" w:rsidR="00A30DBD" w:rsidRPr="00FA0AE0" w:rsidRDefault="00A30DBD" w:rsidP="00FA0AE0">
            <w:pPr>
              <w:pStyle w:val="table"/>
              <w:spacing w:line="240" w:lineRule="auto"/>
              <w:rPr>
                <w:sz w:val="20"/>
                <w:szCs w:val="20"/>
              </w:rPr>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242893E3" w14:textId="34E36262" w:rsidR="00A30DBD" w:rsidRPr="00FA0AE0" w:rsidRDefault="00000000" w:rsidP="00FA0AE0">
            <w:pPr>
              <w:pStyle w:val="table"/>
              <w:spacing w:line="240" w:lineRule="auto"/>
              <w:jc w:val="center"/>
              <w:rPr>
                <w:sz w:val="20"/>
                <w:szCs w:val="20"/>
              </w:rPr>
            </w:pPr>
            <w:r w:rsidRPr="00FA0AE0">
              <w:rPr>
                <w:sz w:val="20"/>
                <w:szCs w:val="20"/>
              </w:rPr>
              <w:t>Vahey et al. (2015)</w:t>
            </w:r>
          </w:p>
        </w:tc>
        <w:tc>
          <w:tcPr>
            <w:tcW w:w="900" w:type="dxa"/>
            <w:tcBorders>
              <w:bottom w:val="single" w:sz="4" w:space="0" w:color="auto"/>
            </w:tcBorders>
            <w:vAlign w:val="center"/>
          </w:tcPr>
          <w:p w14:paraId="43BE2935" w14:textId="77777777" w:rsidR="00A30DBD" w:rsidRPr="00FA0AE0" w:rsidRDefault="00000000" w:rsidP="00FA0AE0">
            <w:pPr>
              <w:pStyle w:val="table"/>
              <w:spacing w:line="240" w:lineRule="auto"/>
              <w:jc w:val="center"/>
              <w:rPr>
                <w:sz w:val="20"/>
                <w:szCs w:val="20"/>
              </w:rPr>
            </w:pPr>
            <w:r w:rsidRPr="00FA0AE0">
              <w:rPr>
                <w:sz w:val="20"/>
                <w:szCs w:val="20"/>
              </w:rPr>
              <w:t>Verified</w:t>
            </w:r>
          </w:p>
        </w:tc>
        <w:tc>
          <w:tcPr>
            <w:tcW w:w="1530" w:type="dxa"/>
            <w:gridSpan w:val="2"/>
            <w:tcBorders>
              <w:bottom w:val="single" w:sz="4" w:space="0" w:color="auto"/>
            </w:tcBorders>
            <w:vAlign w:val="center"/>
          </w:tcPr>
          <w:p w14:paraId="713FA381" w14:textId="77777777" w:rsidR="00A30DBD" w:rsidRPr="00FA0AE0" w:rsidRDefault="00000000" w:rsidP="00FA0AE0">
            <w:pPr>
              <w:pStyle w:val="table"/>
              <w:spacing w:line="240" w:lineRule="auto"/>
              <w:jc w:val="center"/>
              <w:rPr>
                <w:sz w:val="20"/>
                <w:szCs w:val="20"/>
              </w:rPr>
            </w:pPr>
            <w:r w:rsidRPr="00FA0AE0">
              <w:rPr>
                <w:sz w:val="20"/>
                <w:szCs w:val="20"/>
              </w:rPr>
              <w:t>New meta-analysis</w:t>
            </w:r>
          </w:p>
        </w:tc>
      </w:tr>
      <w:tr w:rsidR="00AA6907" w:rsidRPr="00FA0AE0" w14:paraId="4079C385"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FA0AE0" w:rsidRDefault="00000000" w:rsidP="00FA0AE0">
            <w:pPr>
              <w:pStyle w:val="table"/>
              <w:spacing w:line="240" w:lineRule="auto"/>
              <w:rPr>
                <w:sz w:val="20"/>
                <w:szCs w:val="20"/>
              </w:rPr>
            </w:pPr>
            <w:r w:rsidRPr="00FA0AE0">
              <w:rPr>
                <w:sz w:val="20"/>
                <w:szCs w:val="20"/>
              </w:rPr>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FA0AE0" w:rsidRDefault="00000000" w:rsidP="00FA0AE0">
            <w:pPr>
              <w:pStyle w:val="table"/>
              <w:spacing w:line="240" w:lineRule="auto"/>
              <w:rPr>
                <w:sz w:val="20"/>
                <w:szCs w:val="20"/>
              </w:rPr>
            </w:pPr>
            <w:r w:rsidRPr="00FA0AE0">
              <w:rPr>
                <w:sz w:val="20"/>
                <w:szCs w:val="20"/>
              </w:rPr>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FA0AE0" w:rsidRDefault="00000000" w:rsidP="00FA0AE0">
            <w:pPr>
              <w:pStyle w:val="table"/>
              <w:spacing w:line="240" w:lineRule="auto"/>
              <w:rPr>
                <w:sz w:val="20"/>
                <w:szCs w:val="20"/>
              </w:rPr>
            </w:pPr>
            <w:r w:rsidRPr="00FA0AE0">
              <w:rPr>
                <w:sz w:val="20"/>
                <w:szCs w:val="20"/>
              </w:rPr>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FA0AE0" w:rsidRDefault="00000000" w:rsidP="00FA0AE0">
            <w:pPr>
              <w:pStyle w:val="table"/>
              <w:spacing w:line="240" w:lineRule="auto"/>
              <w:jc w:val="center"/>
              <w:rPr>
                <w:sz w:val="20"/>
                <w:szCs w:val="20"/>
              </w:rPr>
            </w:pPr>
            <m:oMathPara>
              <m:oMath>
                <m:acc>
                  <m:accPr>
                    <m:chr m:val="̅"/>
                    <m:ctrlPr>
                      <w:rPr>
                        <w:rFonts w:ascii="Cambria Math" w:hAnsi="Cambria Math"/>
                        <w:sz w:val="20"/>
                        <w:szCs w:val="20"/>
                      </w:rPr>
                    </m:ctrlPr>
                  </m:accPr>
                  <m:e>
                    <m:r>
                      <w:rPr>
                        <w:rFonts w:ascii="Cambria Math" w:hAnsi="Cambria Math"/>
                        <w:sz w:val="20"/>
                        <w:szCs w:val="20"/>
                      </w:rPr>
                      <m:t>r</m:t>
                    </m:r>
                  </m:e>
                </m:acc>
              </m:oMath>
            </m:oMathPara>
          </w:p>
        </w:tc>
        <w:tc>
          <w:tcPr>
            <w:tcW w:w="950" w:type="dxa"/>
            <w:tcBorders>
              <w:top w:val="single" w:sz="4" w:space="0" w:color="auto"/>
              <w:bottom w:val="single" w:sz="4" w:space="0" w:color="auto"/>
            </w:tcBorders>
            <w:vAlign w:val="center"/>
          </w:tcPr>
          <w:p w14:paraId="50F8A0A4" w14:textId="77777777" w:rsidR="00A30DBD" w:rsidRPr="00FA0AE0" w:rsidRDefault="00000000" w:rsidP="00FA0AE0">
            <w:pPr>
              <w:pStyle w:val="table"/>
              <w:spacing w:line="240" w:lineRule="auto"/>
              <w:jc w:val="center"/>
              <w:rPr>
                <w:sz w:val="20"/>
                <w:szCs w:val="20"/>
              </w:rPr>
            </w:pPr>
            <w:r w:rsidRPr="00FA0AE0">
              <w:rPr>
                <w:sz w:val="20"/>
                <w:szCs w:val="20"/>
              </w:rPr>
              <w:t>N</w:t>
            </w:r>
          </w:p>
        </w:tc>
        <w:tc>
          <w:tcPr>
            <w:tcW w:w="900" w:type="dxa"/>
            <w:tcBorders>
              <w:top w:val="single" w:sz="4" w:space="0" w:color="auto"/>
              <w:bottom w:val="single" w:sz="4" w:space="0" w:color="auto"/>
            </w:tcBorders>
            <w:vAlign w:val="center"/>
          </w:tcPr>
          <w:p w14:paraId="6D378C4A" w14:textId="77777777" w:rsidR="00A30DBD" w:rsidRPr="00FA0AE0" w:rsidRDefault="00000000" w:rsidP="00FA0AE0">
            <w:pPr>
              <w:pStyle w:val="table"/>
              <w:spacing w:line="240" w:lineRule="auto"/>
              <w:jc w:val="center"/>
              <w:rPr>
                <w:sz w:val="20"/>
                <w:szCs w:val="20"/>
              </w:rPr>
            </w:pPr>
            <w:r w:rsidRPr="00FA0AE0">
              <w:rPr>
                <w:sz w:val="20"/>
                <w:szCs w:val="20"/>
              </w:rPr>
              <w:t>N</w:t>
            </w:r>
          </w:p>
        </w:tc>
        <w:tc>
          <w:tcPr>
            <w:tcW w:w="630" w:type="dxa"/>
            <w:tcBorders>
              <w:top w:val="single" w:sz="4" w:space="0" w:color="auto"/>
              <w:bottom w:val="single" w:sz="4" w:space="0" w:color="auto"/>
            </w:tcBorders>
            <w:vAlign w:val="center"/>
          </w:tcPr>
          <w:p w14:paraId="070DF57D" w14:textId="77777777" w:rsidR="00A30DBD" w:rsidRPr="00FA0AE0" w:rsidRDefault="00000000" w:rsidP="00FA0AE0">
            <w:pPr>
              <w:pStyle w:val="table"/>
              <w:spacing w:line="240" w:lineRule="auto"/>
              <w:jc w:val="center"/>
              <w:rPr>
                <w:sz w:val="20"/>
                <w:szCs w:val="20"/>
              </w:rPr>
            </w:pPr>
            <m:oMathPara>
              <m:oMath>
                <m:acc>
                  <m:accPr>
                    <m:chr m:val="̅"/>
                    <m:ctrlPr>
                      <w:rPr>
                        <w:rFonts w:ascii="Cambria Math" w:hAnsi="Cambria Math"/>
                        <w:sz w:val="20"/>
                        <w:szCs w:val="20"/>
                      </w:rPr>
                    </m:ctrlPr>
                  </m:accPr>
                  <m:e>
                    <m:r>
                      <w:rPr>
                        <w:rFonts w:ascii="Cambria Math" w:hAnsi="Cambria Math"/>
                        <w:sz w:val="20"/>
                        <w:szCs w:val="20"/>
                      </w:rPr>
                      <m:t>r</m:t>
                    </m:r>
                  </m:e>
                </m:acc>
              </m:oMath>
            </m:oMathPara>
          </w:p>
        </w:tc>
        <w:tc>
          <w:tcPr>
            <w:tcW w:w="900" w:type="dxa"/>
            <w:tcBorders>
              <w:top w:val="single" w:sz="4" w:space="0" w:color="auto"/>
              <w:bottom w:val="single" w:sz="4" w:space="0" w:color="auto"/>
            </w:tcBorders>
            <w:vAlign w:val="center"/>
          </w:tcPr>
          <w:p w14:paraId="3D8F609A" w14:textId="77777777" w:rsidR="00A30DBD" w:rsidRPr="00FA0AE0" w:rsidRDefault="00000000" w:rsidP="00FA0AE0">
            <w:pPr>
              <w:pStyle w:val="table"/>
              <w:spacing w:line="240" w:lineRule="auto"/>
              <w:jc w:val="center"/>
              <w:rPr>
                <w:sz w:val="20"/>
                <w:szCs w:val="20"/>
              </w:rPr>
            </w:pPr>
            <w:r w:rsidRPr="00FA0AE0">
              <w:rPr>
                <w:sz w:val="20"/>
                <w:szCs w:val="20"/>
              </w:rPr>
              <w:t>N</w:t>
            </w:r>
          </w:p>
        </w:tc>
      </w:tr>
      <w:tr w:rsidR="00AA6907" w:rsidRPr="00FA0AE0" w14:paraId="3A89BAB1"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FA0AE0" w:rsidRDefault="00000000" w:rsidP="00FA0AE0">
            <w:pPr>
              <w:pStyle w:val="table"/>
              <w:spacing w:line="240" w:lineRule="auto"/>
              <w:rPr>
                <w:sz w:val="20"/>
                <w:szCs w:val="20"/>
              </w:rPr>
            </w:pPr>
            <w:r w:rsidRPr="00FA0AE0">
              <w:rPr>
                <w:sz w:val="20"/>
                <w:szCs w:val="20"/>
              </w:rPr>
              <w:t xml:space="preserve">Pearson’s </w:t>
            </w:r>
            <w:r w:rsidRPr="00FA0AE0">
              <w:rPr>
                <w:i/>
                <w:iCs/>
                <w:sz w:val="20"/>
                <w:szCs w:val="20"/>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FA0AE0" w:rsidRDefault="00000000" w:rsidP="00FA0AE0">
            <w:pPr>
              <w:pStyle w:val="table"/>
              <w:spacing w:line="240" w:lineRule="auto"/>
              <w:rPr>
                <w:sz w:val="20"/>
                <w:szCs w:val="20"/>
              </w:rPr>
            </w:pPr>
            <w:r w:rsidRPr="00FA0AE0">
              <w:rPr>
                <w:sz w:val="20"/>
                <w:szCs w:val="20"/>
              </w:rPr>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FA0AE0" w:rsidRDefault="00000000" w:rsidP="00FA0AE0">
            <w:pPr>
              <w:pStyle w:val="table"/>
              <w:spacing w:line="240" w:lineRule="auto"/>
              <w:rPr>
                <w:sz w:val="20"/>
                <w:szCs w:val="20"/>
              </w:rPr>
            </w:pPr>
            <w:r w:rsidRPr="00FA0AE0">
              <w:rPr>
                <w:sz w:val="20"/>
                <w:szCs w:val="20"/>
              </w:rPr>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FA0AE0" w:rsidRDefault="00000000" w:rsidP="00FA0AE0">
            <w:pPr>
              <w:pStyle w:val="table"/>
              <w:spacing w:line="240" w:lineRule="auto"/>
              <w:jc w:val="center"/>
              <w:rPr>
                <w:sz w:val="20"/>
                <w:szCs w:val="20"/>
              </w:rPr>
            </w:pPr>
            <w:r w:rsidRPr="00FA0AE0">
              <w:rPr>
                <w:sz w:val="20"/>
                <w:szCs w:val="20"/>
              </w:rPr>
              <w:t>0.45</w:t>
            </w:r>
          </w:p>
        </w:tc>
        <w:tc>
          <w:tcPr>
            <w:tcW w:w="950" w:type="dxa"/>
            <w:tcBorders>
              <w:top w:val="single" w:sz="4" w:space="0" w:color="auto"/>
            </w:tcBorders>
            <w:vAlign w:val="center"/>
          </w:tcPr>
          <w:p w14:paraId="2A2345E8" w14:textId="77777777" w:rsidR="00A30DBD" w:rsidRPr="00FA0AE0" w:rsidRDefault="00000000" w:rsidP="00FA0AE0">
            <w:pPr>
              <w:pStyle w:val="table"/>
              <w:spacing w:line="240" w:lineRule="auto"/>
              <w:jc w:val="center"/>
              <w:rPr>
                <w:sz w:val="20"/>
                <w:szCs w:val="20"/>
              </w:rPr>
            </w:pPr>
            <w:r w:rsidRPr="00FA0AE0">
              <w:rPr>
                <w:sz w:val="20"/>
                <w:szCs w:val="20"/>
              </w:rPr>
              <w:t>29</w:t>
            </w:r>
          </w:p>
        </w:tc>
        <w:tc>
          <w:tcPr>
            <w:tcW w:w="900" w:type="dxa"/>
            <w:tcBorders>
              <w:top w:val="single" w:sz="4" w:space="0" w:color="auto"/>
            </w:tcBorders>
            <w:vAlign w:val="center"/>
          </w:tcPr>
          <w:p w14:paraId="263D9BB7" w14:textId="77777777" w:rsidR="00A30DBD" w:rsidRPr="00FA0AE0" w:rsidRDefault="00000000" w:rsidP="00FA0AE0">
            <w:pPr>
              <w:pStyle w:val="table"/>
              <w:spacing w:line="240" w:lineRule="auto"/>
              <w:jc w:val="center"/>
              <w:rPr>
                <w:sz w:val="20"/>
                <w:szCs w:val="20"/>
              </w:rPr>
            </w:pPr>
            <w:r w:rsidRPr="00FA0AE0">
              <w:rPr>
                <w:sz w:val="20"/>
                <w:szCs w:val="20"/>
              </w:rPr>
              <w:t>29</w:t>
            </w:r>
          </w:p>
        </w:tc>
        <w:tc>
          <w:tcPr>
            <w:tcW w:w="630" w:type="dxa"/>
            <w:tcBorders>
              <w:top w:val="single" w:sz="4" w:space="0" w:color="auto"/>
            </w:tcBorders>
            <w:vAlign w:val="center"/>
          </w:tcPr>
          <w:p w14:paraId="248B8B6E" w14:textId="77777777" w:rsidR="00A30DBD" w:rsidRPr="00FA0AE0" w:rsidRDefault="00000000" w:rsidP="00FA0AE0">
            <w:pPr>
              <w:pStyle w:val="table"/>
              <w:spacing w:line="240" w:lineRule="auto"/>
              <w:jc w:val="center"/>
              <w:rPr>
                <w:sz w:val="20"/>
                <w:szCs w:val="20"/>
              </w:rPr>
            </w:pPr>
            <w:r w:rsidRPr="00FA0AE0">
              <w:rPr>
                <w:sz w:val="20"/>
                <w:szCs w:val="20"/>
              </w:rPr>
              <w:t>.22</w:t>
            </w:r>
          </w:p>
        </w:tc>
        <w:tc>
          <w:tcPr>
            <w:tcW w:w="900" w:type="dxa"/>
            <w:tcBorders>
              <w:top w:val="single" w:sz="4" w:space="0" w:color="auto"/>
            </w:tcBorders>
            <w:vAlign w:val="center"/>
          </w:tcPr>
          <w:p w14:paraId="1870CD89" w14:textId="77777777" w:rsidR="00A30DBD" w:rsidRPr="00FA0AE0" w:rsidRDefault="00000000" w:rsidP="00FA0AE0">
            <w:pPr>
              <w:pStyle w:val="table"/>
              <w:spacing w:line="240" w:lineRule="auto"/>
              <w:jc w:val="center"/>
              <w:rPr>
                <w:sz w:val="20"/>
                <w:szCs w:val="20"/>
              </w:rPr>
            </w:pPr>
            <w:r w:rsidRPr="00FA0AE0">
              <w:rPr>
                <w:sz w:val="20"/>
                <w:szCs w:val="20"/>
              </w:rPr>
              <w:t>126</w:t>
            </w:r>
          </w:p>
        </w:tc>
      </w:tr>
      <w:tr w:rsidR="00AA6907" w:rsidRPr="00FA0AE0" w14:paraId="072C7054" w14:textId="77777777" w:rsidTr="008902B8">
        <w:trPr>
          <w:jc w:val="center"/>
        </w:trPr>
        <w:tc>
          <w:tcPr>
            <w:tcW w:w="2577" w:type="dxa"/>
            <w:shd w:val="clear" w:color="auto" w:fill="auto"/>
            <w:tcMar>
              <w:top w:w="0" w:type="dxa"/>
              <w:left w:w="75" w:type="dxa"/>
              <w:bottom w:w="0" w:type="dxa"/>
              <w:right w:w="75" w:type="dxa"/>
            </w:tcMar>
            <w:vAlign w:val="center"/>
            <w:hideMark/>
          </w:tcPr>
          <w:p w14:paraId="50CBDB70" w14:textId="77777777" w:rsidR="00A30DBD" w:rsidRPr="00FA0AE0" w:rsidRDefault="00000000" w:rsidP="00FA0AE0">
            <w:pPr>
              <w:pStyle w:val="table"/>
              <w:spacing w:line="240" w:lineRule="auto"/>
              <w:rPr>
                <w:sz w:val="20"/>
                <w:szCs w:val="20"/>
              </w:rPr>
            </w:pPr>
            <w:r w:rsidRPr="00FA0AE0">
              <w:rPr>
                <w:sz w:val="20"/>
                <w:szCs w:val="20"/>
              </w:rPr>
              <w:t xml:space="preserve">Pearson’s </w:t>
            </w:r>
            <w:r w:rsidRPr="00FA0AE0">
              <w:rPr>
                <w:i/>
                <w:iCs/>
                <w:sz w:val="20"/>
                <w:szCs w:val="20"/>
              </w:rPr>
              <w:t>r</w:t>
            </w:r>
          </w:p>
        </w:tc>
        <w:tc>
          <w:tcPr>
            <w:tcW w:w="540" w:type="dxa"/>
            <w:shd w:val="clear" w:color="auto" w:fill="auto"/>
            <w:tcMar>
              <w:top w:w="0" w:type="dxa"/>
              <w:left w:w="75" w:type="dxa"/>
              <w:bottom w:w="0" w:type="dxa"/>
              <w:right w:w="75" w:type="dxa"/>
            </w:tcMar>
            <w:vAlign w:val="center"/>
            <w:hideMark/>
          </w:tcPr>
          <w:p w14:paraId="37AE27F0" w14:textId="77777777" w:rsidR="00A30DBD" w:rsidRPr="00FA0AE0" w:rsidRDefault="00000000" w:rsidP="00FA0AE0">
            <w:pPr>
              <w:pStyle w:val="table"/>
              <w:spacing w:line="240" w:lineRule="auto"/>
              <w:rPr>
                <w:sz w:val="20"/>
                <w:szCs w:val="20"/>
              </w:rPr>
            </w:pPr>
            <w:r w:rsidRPr="00FA0AE0">
              <w:rPr>
                <w:sz w:val="20"/>
                <w:szCs w:val="20"/>
              </w:rPr>
              <w:t>One</w:t>
            </w:r>
          </w:p>
        </w:tc>
        <w:tc>
          <w:tcPr>
            <w:tcW w:w="1871" w:type="dxa"/>
            <w:shd w:val="clear" w:color="auto" w:fill="auto"/>
            <w:tcMar>
              <w:top w:w="0" w:type="dxa"/>
              <w:left w:w="75" w:type="dxa"/>
              <w:bottom w:w="0" w:type="dxa"/>
              <w:right w:w="75" w:type="dxa"/>
            </w:tcMar>
            <w:vAlign w:val="center"/>
            <w:hideMark/>
          </w:tcPr>
          <w:p w14:paraId="2F3EEA45" w14:textId="77777777" w:rsidR="00A30DBD" w:rsidRPr="00FA0AE0" w:rsidRDefault="00000000" w:rsidP="00FA0AE0">
            <w:pPr>
              <w:pStyle w:val="table"/>
              <w:spacing w:line="240" w:lineRule="auto"/>
              <w:rPr>
                <w:sz w:val="20"/>
                <w:szCs w:val="20"/>
              </w:rPr>
            </w:pPr>
            <w:r w:rsidRPr="00FA0AE0">
              <w:rPr>
                <w:sz w:val="20"/>
                <w:szCs w:val="20"/>
              </w:rPr>
              <w:t>Lower bound of 95% CI</w:t>
            </w:r>
          </w:p>
        </w:tc>
        <w:tc>
          <w:tcPr>
            <w:tcW w:w="627" w:type="dxa"/>
            <w:shd w:val="clear" w:color="auto" w:fill="auto"/>
            <w:tcMar>
              <w:top w:w="0" w:type="dxa"/>
              <w:left w:w="75" w:type="dxa"/>
              <w:bottom w:w="0" w:type="dxa"/>
              <w:right w:w="75" w:type="dxa"/>
            </w:tcMar>
            <w:vAlign w:val="center"/>
            <w:hideMark/>
          </w:tcPr>
          <w:p w14:paraId="1BAE28DE" w14:textId="77777777" w:rsidR="00A30DBD" w:rsidRPr="00FA0AE0" w:rsidRDefault="00000000" w:rsidP="00FA0AE0">
            <w:pPr>
              <w:pStyle w:val="table"/>
              <w:spacing w:line="240" w:lineRule="auto"/>
              <w:jc w:val="center"/>
              <w:rPr>
                <w:sz w:val="20"/>
                <w:szCs w:val="20"/>
              </w:rPr>
            </w:pPr>
            <w:r w:rsidRPr="00FA0AE0">
              <w:rPr>
                <w:sz w:val="20"/>
                <w:szCs w:val="20"/>
              </w:rPr>
              <w:t>0.40</w:t>
            </w:r>
          </w:p>
        </w:tc>
        <w:tc>
          <w:tcPr>
            <w:tcW w:w="950" w:type="dxa"/>
            <w:vAlign w:val="center"/>
          </w:tcPr>
          <w:p w14:paraId="03629149" w14:textId="77777777" w:rsidR="00A30DBD" w:rsidRPr="00FA0AE0" w:rsidRDefault="00000000" w:rsidP="00FA0AE0">
            <w:pPr>
              <w:pStyle w:val="table"/>
              <w:spacing w:line="240" w:lineRule="auto"/>
              <w:jc w:val="center"/>
              <w:rPr>
                <w:sz w:val="20"/>
                <w:szCs w:val="20"/>
              </w:rPr>
            </w:pPr>
            <w:r w:rsidRPr="00FA0AE0">
              <w:rPr>
                <w:sz w:val="20"/>
                <w:szCs w:val="20"/>
              </w:rPr>
              <w:t>37</w:t>
            </w:r>
          </w:p>
        </w:tc>
        <w:tc>
          <w:tcPr>
            <w:tcW w:w="900" w:type="dxa"/>
            <w:vAlign w:val="center"/>
          </w:tcPr>
          <w:p w14:paraId="776C5FAE" w14:textId="77777777" w:rsidR="00A30DBD" w:rsidRPr="00FA0AE0" w:rsidRDefault="00000000" w:rsidP="00FA0AE0">
            <w:pPr>
              <w:pStyle w:val="table"/>
              <w:spacing w:line="240" w:lineRule="auto"/>
              <w:jc w:val="center"/>
              <w:rPr>
                <w:sz w:val="20"/>
                <w:szCs w:val="20"/>
              </w:rPr>
            </w:pPr>
            <w:r w:rsidRPr="00FA0AE0">
              <w:rPr>
                <w:sz w:val="20"/>
                <w:szCs w:val="20"/>
              </w:rPr>
              <w:t>37</w:t>
            </w:r>
          </w:p>
        </w:tc>
        <w:tc>
          <w:tcPr>
            <w:tcW w:w="630" w:type="dxa"/>
            <w:vAlign w:val="center"/>
          </w:tcPr>
          <w:p w14:paraId="139F7EF7" w14:textId="77777777" w:rsidR="00A30DBD" w:rsidRPr="00FA0AE0" w:rsidRDefault="00000000" w:rsidP="00FA0AE0">
            <w:pPr>
              <w:pStyle w:val="table"/>
              <w:spacing w:line="240" w:lineRule="auto"/>
              <w:jc w:val="center"/>
              <w:rPr>
                <w:sz w:val="20"/>
                <w:szCs w:val="20"/>
              </w:rPr>
            </w:pPr>
            <w:r w:rsidRPr="00FA0AE0">
              <w:rPr>
                <w:sz w:val="20"/>
                <w:szCs w:val="20"/>
              </w:rPr>
              <w:t>.15</w:t>
            </w:r>
          </w:p>
        </w:tc>
        <w:tc>
          <w:tcPr>
            <w:tcW w:w="900" w:type="dxa"/>
            <w:vAlign w:val="center"/>
          </w:tcPr>
          <w:p w14:paraId="68D67AA8" w14:textId="77777777" w:rsidR="00A30DBD" w:rsidRPr="00FA0AE0" w:rsidRDefault="00000000" w:rsidP="00FA0AE0">
            <w:pPr>
              <w:pStyle w:val="table"/>
              <w:spacing w:line="240" w:lineRule="auto"/>
              <w:jc w:val="center"/>
              <w:rPr>
                <w:sz w:val="20"/>
                <w:szCs w:val="20"/>
              </w:rPr>
            </w:pPr>
            <w:r w:rsidRPr="00FA0AE0">
              <w:rPr>
                <w:sz w:val="20"/>
                <w:szCs w:val="20"/>
              </w:rPr>
              <w:t>273</w:t>
            </w:r>
          </w:p>
        </w:tc>
      </w:tr>
      <w:tr w:rsidR="00AA6907" w:rsidRPr="00FA0AE0" w14:paraId="7B1C225D" w14:textId="77777777" w:rsidTr="008902B8">
        <w:trPr>
          <w:jc w:val="center"/>
        </w:trPr>
        <w:tc>
          <w:tcPr>
            <w:tcW w:w="2577" w:type="dxa"/>
            <w:shd w:val="clear" w:color="auto" w:fill="auto"/>
            <w:tcMar>
              <w:top w:w="0" w:type="dxa"/>
              <w:left w:w="75" w:type="dxa"/>
              <w:bottom w:w="0" w:type="dxa"/>
              <w:right w:w="75" w:type="dxa"/>
            </w:tcMar>
            <w:vAlign w:val="center"/>
            <w:hideMark/>
          </w:tcPr>
          <w:p w14:paraId="4EDDEC34" w14:textId="77777777" w:rsidR="00A30DBD" w:rsidRPr="00FA0AE0" w:rsidRDefault="00000000" w:rsidP="00FA0AE0">
            <w:pPr>
              <w:pStyle w:val="table"/>
              <w:spacing w:line="240" w:lineRule="auto"/>
              <w:rPr>
                <w:sz w:val="20"/>
                <w:szCs w:val="20"/>
              </w:rPr>
            </w:pPr>
            <w:r w:rsidRPr="00FA0AE0">
              <w:rPr>
                <w:sz w:val="20"/>
                <w:szCs w:val="20"/>
              </w:rPr>
              <w:t xml:space="preserve">Pearson’s </w:t>
            </w:r>
            <w:r w:rsidRPr="00FA0AE0">
              <w:rPr>
                <w:i/>
                <w:iCs/>
                <w:sz w:val="20"/>
                <w:szCs w:val="20"/>
              </w:rPr>
              <w:t>r</w:t>
            </w:r>
          </w:p>
        </w:tc>
        <w:tc>
          <w:tcPr>
            <w:tcW w:w="540" w:type="dxa"/>
            <w:shd w:val="clear" w:color="auto" w:fill="auto"/>
            <w:tcMar>
              <w:top w:w="0" w:type="dxa"/>
              <w:left w:w="75" w:type="dxa"/>
              <w:bottom w:w="0" w:type="dxa"/>
              <w:right w:w="75" w:type="dxa"/>
            </w:tcMar>
            <w:vAlign w:val="center"/>
            <w:hideMark/>
          </w:tcPr>
          <w:p w14:paraId="32BB6EBE" w14:textId="77777777" w:rsidR="00A30DBD" w:rsidRPr="00FA0AE0" w:rsidRDefault="00000000" w:rsidP="00FA0AE0">
            <w:pPr>
              <w:pStyle w:val="table"/>
              <w:spacing w:line="240" w:lineRule="auto"/>
              <w:rPr>
                <w:sz w:val="20"/>
                <w:szCs w:val="20"/>
              </w:rPr>
            </w:pPr>
            <w:r w:rsidRPr="00FA0AE0">
              <w:rPr>
                <w:sz w:val="20"/>
                <w:szCs w:val="20"/>
              </w:rPr>
              <w:t>Two</w:t>
            </w:r>
          </w:p>
        </w:tc>
        <w:tc>
          <w:tcPr>
            <w:tcW w:w="1871" w:type="dxa"/>
            <w:shd w:val="clear" w:color="auto" w:fill="auto"/>
            <w:tcMar>
              <w:top w:w="0" w:type="dxa"/>
              <w:left w:w="75" w:type="dxa"/>
              <w:bottom w:w="0" w:type="dxa"/>
              <w:right w:w="75" w:type="dxa"/>
            </w:tcMar>
            <w:vAlign w:val="center"/>
            <w:hideMark/>
          </w:tcPr>
          <w:p w14:paraId="5B943F6C" w14:textId="77777777" w:rsidR="00A30DBD" w:rsidRPr="00FA0AE0" w:rsidRDefault="00000000" w:rsidP="00FA0AE0">
            <w:pPr>
              <w:pStyle w:val="table"/>
              <w:spacing w:line="240" w:lineRule="auto"/>
              <w:rPr>
                <w:sz w:val="20"/>
                <w:szCs w:val="20"/>
              </w:rPr>
            </w:pPr>
            <w:r w:rsidRPr="00FA0AE0">
              <w:rPr>
                <w:sz w:val="20"/>
                <w:szCs w:val="20"/>
              </w:rPr>
              <w:t>Point estimate</w:t>
            </w:r>
          </w:p>
        </w:tc>
        <w:tc>
          <w:tcPr>
            <w:tcW w:w="627" w:type="dxa"/>
            <w:shd w:val="clear" w:color="auto" w:fill="auto"/>
            <w:tcMar>
              <w:top w:w="0" w:type="dxa"/>
              <w:left w:w="75" w:type="dxa"/>
              <w:bottom w:w="0" w:type="dxa"/>
              <w:right w:w="75" w:type="dxa"/>
            </w:tcMar>
            <w:vAlign w:val="center"/>
            <w:hideMark/>
          </w:tcPr>
          <w:p w14:paraId="6151E840" w14:textId="77777777" w:rsidR="00A30DBD" w:rsidRPr="00FA0AE0" w:rsidRDefault="00000000" w:rsidP="00FA0AE0">
            <w:pPr>
              <w:pStyle w:val="table"/>
              <w:spacing w:line="240" w:lineRule="auto"/>
              <w:jc w:val="center"/>
              <w:rPr>
                <w:sz w:val="20"/>
                <w:szCs w:val="20"/>
              </w:rPr>
            </w:pPr>
            <w:r w:rsidRPr="00FA0AE0">
              <w:rPr>
                <w:sz w:val="20"/>
                <w:szCs w:val="20"/>
              </w:rPr>
              <w:t>0.45</w:t>
            </w:r>
          </w:p>
        </w:tc>
        <w:tc>
          <w:tcPr>
            <w:tcW w:w="950" w:type="dxa"/>
            <w:vAlign w:val="center"/>
          </w:tcPr>
          <w:p w14:paraId="1E47CD2C" w14:textId="77777777" w:rsidR="00A30DBD" w:rsidRPr="00FA0AE0" w:rsidRDefault="00000000" w:rsidP="00FA0AE0">
            <w:pPr>
              <w:pStyle w:val="table"/>
              <w:spacing w:line="240" w:lineRule="auto"/>
              <w:jc w:val="center"/>
              <w:rPr>
                <w:sz w:val="20"/>
                <w:szCs w:val="20"/>
              </w:rPr>
            </w:pPr>
            <w:r w:rsidRPr="00FA0AE0">
              <w:rPr>
                <w:sz w:val="20"/>
                <w:szCs w:val="20"/>
              </w:rPr>
              <w:t>36</w:t>
            </w:r>
          </w:p>
        </w:tc>
        <w:tc>
          <w:tcPr>
            <w:tcW w:w="900" w:type="dxa"/>
            <w:vAlign w:val="center"/>
          </w:tcPr>
          <w:p w14:paraId="4396D65E" w14:textId="77777777" w:rsidR="00A30DBD" w:rsidRPr="00FA0AE0" w:rsidRDefault="00000000" w:rsidP="00FA0AE0">
            <w:pPr>
              <w:pStyle w:val="table"/>
              <w:spacing w:line="240" w:lineRule="auto"/>
              <w:jc w:val="center"/>
              <w:rPr>
                <w:sz w:val="20"/>
                <w:szCs w:val="20"/>
              </w:rPr>
            </w:pPr>
            <w:r w:rsidRPr="00FA0AE0">
              <w:rPr>
                <w:sz w:val="20"/>
                <w:szCs w:val="20"/>
              </w:rPr>
              <w:t>36</w:t>
            </w:r>
          </w:p>
        </w:tc>
        <w:tc>
          <w:tcPr>
            <w:tcW w:w="630" w:type="dxa"/>
            <w:vAlign w:val="center"/>
          </w:tcPr>
          <w:p w14:paraId="0CAAB5A2" w14:textId="77777777" w:rsidR="00A30DBD" w:rsidRPr="00FA0AE0" w:rsidRDefault="00000000" w:rsidP="00FA0AE0">
            <w:pPr>
              <w:pStyle w:val="table"/>
              <w:spacing w:line="240" w:lineRule="auto"/>
              <w:jc w:val="center"/>
              <w:rPr>
                <w:sz w:val="20"/>
                <w:szCs w:val="20"/>
              </w:rPr>
            </w:pPr>
            <w:r w:rsidRPr="00FA0AE0">
              <w:rPr>
                <w:sz w:val="20"/>
                <w:szCs w:val="20"/>
              </w:rPr>
              <w:t>.22</w:t>
            </w:r>
          </w:p>
        </w:tc>
        <w:tc>
          <w:tcPr>
            <w:tcW w:w="900" w:type="dxa"/>
            <w:vAlign w:val="center"/>
          </w:tcPr>
          <w:p w14:paraId="0C06C765" w14:textId="77777777" w:rsidR="00A30DBD" w:rsidRPr="00FA0AE0" w:rsidRDefault="00000000" w:rsidP="00FA0AE0">
            <w:pPr>
              <w:pStyle w:val="table"/>
              <w:spacing w:line="240" w:lineRule="auto"/>
              <w:jc w:val="center"/>
              <w:rPr>
                <w:sz w:val="20"/>
                <w:szCs w:val="20"/>
              </w:rPr>
            </w:pPr>
            <w:r w:rsidRPr="00FA0AE0">
              <w:rPr>
                <w:sz w:val="20"/>
                <w:szCs w:val="20"/>
              </w:rPr>
              <w:t>160</w:t>
            </w:r>
          </w:p>
        </w:tc>
      </w:tr>
      <w:tr w:rsidR="00AA6907" w:rsidRPr="00FA0AE0" w14:paraId="617FD2F6" w14:textId="77777777" w:rsidTr="008902B8">
        <w:trPr>
          <w:jc w:val="center"/>
        </w:trPr>
        <w:tc>
          <w:tcPr>
            <w:tcW w:w="2577" w:type="dxa"/>
            <w:shd w:val="clear" w:color="auto" w:fill="auto"/>
            <w:tcMar>
              <w:top w:w="0" w:type="dxa"/>
              <w:left w:w="75" w:type="dxa"/>
              <w:bottom w:w="0" w:type="dxa"/>
              <w:right w:w="75" w:type="dxa"/>
            </w:tcMar>
            <w:vAlign w:val="center"/>
            <w:hideMark/>
          </w:tcPr>
          <w:p w14:paraId="015F3E3A" w14:textId="77777777" w:rsidR="00A30DBD" w:rsidRPr="00FA0AE0" w:rsidRDefault="00000000" w:rsidP="00FA0AE0">
            <w:pPr>
              <w:pStyle w:val="table"/>
              <w:spacing w:line="240" w:lineRule="auto"/>
              <w:rPr>
                <w:sz w:val="20"/>
                <w:szCs w:val="20"/>
              </w:rPr>
            </w:pPr>
            <w:r w:rsidRPr="00FA0AE0">
              <w:rPr>
                <w:sz w:val="20"/>
                <w:szCs w:val="20"/>
              </w:rPr>
              <w:t xml:space="preserve">Pearson’s </w:t>
            </w:r>
            <w:r w:rsidRPr="00FA0AE0">
              <w:rPr>
                <w:i/>
                <w:iCs/>
                <w:sz w:val="20"/>
                <w:szCs w:val="20"/>
              </w:rPr>
              <w:t>r</w:t>
            </w:r>
          </w:p>
        </w:tc>
        <w:tc>
          <w:tcPr>
            <w:tcW w:w="540" w:type="dxa"/>
            <w:shd w:val="clear" w:color="auto" w:fill="auto"/>
            <w:tcMar>
              <w:top w:w="0" w:type="dxa"/>
              <w:left w:w="75" w:type="dxa"/>
              <w:bottom w:w="0" w:type="dxa"/>
              <w:right w:w="75" w:type="dxa"/>
            </w:tcMar>
            <w:vAlign w:val="center"/>
            <w:hideMark/>
          </w:tcPr>
          <w:p w14:paraId="3DE2F4E3" w14:textId="77777777" w:rsidR="00A30DBD" w:rsidRPr="00FA0AE0" w:rsidRDefault="00000000" w:rsidP="00FA0AE0">
            <w:pPr>
              <w:pStyle w:val="table"/>
              <w:spacing w:line="240" w:lineRule="auto"/>
              <w:rPr>
                <w:sz w:val="20"/>
                <w:szCs w:val="20"/>
              </w:rPr>
            </w:pPr>
            <w:r w:rsidRPr="00FA0AE0">
              <w:rPr>
                <w:sz w:val="20"/>
                <w:szCs w:val="20"/>
              </w:rPr>
              <w:t>Two</w:t>
            </w:r>
          </w:p>
        </w:tc>
        <w:tc>
          <w:tcPr>
            <w:tcW w:w="1871" w:type="dxa"/>
            <w:shd w:val="clear" w:color="auto" w:fill="auto"/>
            <w:tcMar>
              <w:top w:w="0" w:type="dxa"/>
              <w:left w:w="75" w:type="dxa"/>
              <w:bottom w:w="0" w:type="dxa"/>
              <w:right w:w="75" w:type="dxa"/>
            </w:tcMar>
            <w:vAlign w:val="center"/>
            <w:hideMark/>
          </w:tcPr>
          <w:p w14:paraId="46D97CAF" w14:textId="77777777" w:rsidR="00A30DBD" w:rsidRPr="00FA0AE0" w:rsidRDefault="00000000" w:rsidP="00FA0AE0">
            <w:pPr>
              <w:pStyle w:val="table"/>
              <w:spacing w:line="240" w:lineRule="auto"/>
              <w:rPr>
                <w:sz w:val="20"/>
                <w:szCs w:val="20"/>
              </w:rPr>
            </w:pPr>
            <w:r w:rsidRPr="00FA0AE0">
              <w:rPr>
                <w:sz w:val="20"/>
                <w:szCs w:val="20"/>
              </w:rPr>
              <w:t>Lower bound of 95% CI</w:t>
            </w:r>
          </w:p>
        </w:tc>
        <w:tc>
          <w:tcPr>
            <w:tcW w:w="627" w:type="dxa"/>
            <w:shd w:val="clear" w:color="auto" w:fill="auto"/>
            <w:tcMar>
              <w:top w:w="0" w:type="dxa"/>
              <w:left w:w="75" w:type="dxa"/>
              <w:bottom w:w="0" w:type="dxa"/>
              <w:right w:w="75" w:type="dxa"/>
            </w:tcMar>
            <w:vAlign w:val="center"/>
            <w:hideMark/>
          </w:tcPr>
          <w:p w14:paraId="2091312C" w14:textId="77777777" w:rsidR="00A30DBD" w:rsidRPr="00FA0AE0" w:rsidRDefault="00000000" w:rsidP="00FA0AE0">
            <w:pPr>
              <w:pStyle w:val="table"/>
              <w:spacing w:line="240" w:lineRule="auto"/>
              <w:jc w:val="center"/>
              <w:rPr>
                <w:sz w:val="20"/>
                <w:szCs w:val="20"/>
              </w:rPr>
            </w:pPr>
            <w:r w:rsidRPr="00FA0AE0">
              <w:rPr>
                <w:sz w:val="20"/>
                <w:szCs w:val="20"/>
              </w:rPr>
              <w:t>0.40</w:t>
            </w:r>
          </w:p>
        </w:tc>
        <w:tc>
          <w:tcPr>
            <w:tcW w:w="950" w:type="dxa"/>
            <w:vAlign w:val="center"/>
          </w:tcPr>
          <w:p w14:paraId="7D183887" w14:textId="77777777" w:rsidR="00A30DBD" w:rsidRPr="00FA0AE0" w:rsidRDefault="00000000" w:rsidP="00FA0AE0">
            <w:pPr>
              <w:pStyle w:val="table"/>
              <w:spacing w:line="240" w:lineRule="auto"/>
              <w:jc w:val="center"/>
              <w:rPr>
                <w:sz w:val="20"/>
                <w:szCs w:val="20"/>
              </w:rPr>
            </w:pPr>
            <w:r w:rsidRPr="00FA0AE0">
              <w:rPr>
                <w:sz w:val="20"/>
                <w:szCs w:val="20"/>
              </w:rPr>
              <w:t>-</w:t>
            </w:r>
          </w:p>
        </w:tc>
        <w:tc>
          <w:tcPr>
            <w:tcW w:w="900" w:type="dxa"/>
            <w:vAlign w:val="center"/>
          </w:tcPr>
          <w:p w14:paraId="253D8131" w14:textId="77777777" w:rsidR="00A30DBD" w:rsidRPr="00FA0AE0" w:rsidRDefault="00000000" w:rsidP="00FA0AE0">
            <w:pPr>
              <w:pStyle w:val="table"/>
              <w:spacing w:line="240" w:lineRule="auto"/>
              <w:jc w:val="center"/>
              <w:rPr>
                <w:sz w:val="20"/>
                <w:szCs w:val="20"/>
              </w:rPr>
            </w:pPr>
            <w:r w:rsidRPr="00FA0AE0">
              <w:rPr>
                <w:sz w:val="20"/>
                <w:szCs w:val="20"/>
              </w:rPr>
              <w:t>46</w:t>
            </w:r>
          </w:p>
        </w:tc>
        <w:tc>
          <w:tcPr>
            <w:tcW w:w="630" w:type="dxa"/>
            <w:vAlign w:val="center"/>
          </w:tcPr>
          <w:p w14:paraId="4391E8BA" w14:textId="77777777" w:rsidR="00A30DBD" w:rsidRPr="00FA0AE0" w:rsidRDefault="00000000" w:rsidP="00FA0AE0">
            <w:pPr>
              <w:pStyle w:val="table"/>
              <w:spacing w:line="240" w:lineRule="auto"/>
              <w:jc w:val="center"/>
              <w:rPr>
                <w:sz w:val="20"/>
                <w:szCs w:val="20"/>
              </w:rPr>
            </w:pPr>
            <w:r w:rsidRPr="00FA0AE0">
              <w:rPr>
                <w:sz w:val="20"/>
                <w:szCs w:val="20"/>
              </w:rPr>
              <w:t>.15</w:t>
            </w:r>
          </w:p>
        </w:tc>
        <w:tc>
          <w:tcPr>
            <w:tcW w:w="900" w:type="dxa"/>
            <w:vAlign w:val="center"/>
          </w:tcPr>
          <w:p w14:paraId="4F99FCB0" w14:textId="77777777" w:rsidR="00A30DBD" w:rsidRPr="00FA0AE0" w:rsidRDefault="00000000" w:rsidP="00FA0AE0">
            <w:pPr>
              <w:pStyle w:val="table"/>
              <w:spacing w:line="240" w:lineRule="auto"/>
              <w:jc w:val="center"/>
              <w:rPr>
                <w:sz w:val="20"/>
                <w:szCs w:val="20"/>
              </w:rPr>
            </w:pPr>
            <w:r w:rsidRPr="00FA0AE0">
              <w:rPr>
                <w:sz w:val="20"/>
                <w:szCs w:val="20"/>
              </w:rPr>
              <w:t>346</w:t>
            </w:r>
          </w:p>
        </w:tc>
      </w:tr>
      <w:tr w:rsidR="00AA6907" w:rsidRPr="00FA0AE0" w14:paraId="3554A594" w14:textId="77777777" w:rsidTr="008902B8">
        <w:trPr>
          <w:jc w:val="center"/>
        </w:trPr>
        <w:tc>
          <w:tcPr>
            <w:tcW w:w="2577" w:type="dxa"/>
            <w:shd w:val="clear" w:color="auto" w:fill="auto"/>
            <w:tcMar>
              <w:top w:w="0" w:type="dxa"/>
              <w:left w:w="75" w:type="dxa"/>
              <w:bottom w:w="0" w:type="dxa"/>
              <w:right w:w="75" w:type="dxa"/>
            </w:tcMar>
            <w:vAlign w:val="center"/>
            <w:hideMark/>
          </w:tcPr>
          <w:p w14:paraId="7FCD1E33" w14:textId="77777777" w:rsidR="00A30DBD" w:rsidRPr="00FA0AE0" w:rsidRDefault="00000000" w:rsidP="00FA0AE0">
            <w:pPr>
              <w:pStyle w:val="table"/>
              <w:spacing w:line="240" w:lineRule="auto"/>
              <w:rPr>
                <w:sz w:val="20"/>
                <w:szCs w:val="20"/>
              </w:rPr>
            </w:pPr>
            <w:r w:rsidRPr="00FA0AE0">
              <w:rPr>
                <w:sz w:val="20"/>
                <w:szCs w:val="20"/>
              </w:rPr>
              <w:t xml:space="preserve">Independent </w:t>
            </w:r>
            <w:r w:rsidRPr="00FA0AE0">
              <w:rPr>
                <w:i/>
                <w:iCs/>
                <w:sz w:val="20"/>
                <w:szCs w:val="20"/>
              </w:rPr>
              <w:t>t</w:t>
            </w:r>
            <w:r w:rsidRPr="00FA0AE0">
              <w:rPr>
                <w:sz w:val="20"/>
                <w:szCs w:val="20"/>
              </w:rPr>
              <w:t xml:space="preserve">-test (Cohen’s </w:t>
            </w:r>
            <w:proofErr w:type="gramStart"/>
            <w:r w:rsidRPr="00FA0AE0">
              <w:rPr>
                <w:i/>
                <w:iCs/>
                <w:sz w:val="20"/>
                <w:szCs w:val="20"/>
              </w:rPr>
              <w:t>d</w:t>
            </w:r>
            <w:r w:rsidRPr="00FA0AE0">
              <w:rPr>
                <w:sz w:val="20"/>
                <w:szCs w:val="20"/>
              </w:rPr>
              <w:t>)*</w:t>
            </w:r>
            <w:proofErr w:type="gramEnd"/>
            <w:r w:rsidRPr="00FA0AE0">
              <w:rPr>
                <w:sz w:val="20"/>
                <w:szCs w:val="20"/>
              </w:rPr>
              <w:t>*</w:t>
            </w:r>
          </w:p>
        </w:tc>
        <w:tc>
          <w:tcPr>
            <w:tcW w:w="540" w:type="dxa"/>
            <w:shd w:val="clear" w:color="auto" w:fill="auto"/>
            <w:tcMar>
              <w:top w:w="0" w:type="dxa"/>
              <w:left w:w="75" w:type="dxa"/>
              <w:bottom w:w="0" w:type="dxa"/>
              <w:right w:w="75" w:type="dxa"/>
            </w:tcMar>
            <w:vAlign w:val="center"/>
            <w:hideMark/>
          </w:tcPr>
          <w:p w14:paraId="7B0C8DE0" w14:textId="77777777" w:rsidR="00A30DBD" w:rsidRPr="00FA0AE0" w:rsidRDefault="00000000" w:rsidP="00FA0AE0">
            <w:pPr>
              <w:pStyle w:val="table"/>
              <w:spacing w:line="240" w:lineRule="auto"/>
              <w:rPr>
                <w:sz w:val="20"/>
                <w:szCs w:val="20"/>
              </w:rPr>
            </w:pPr>
            <w:r w:rsidRPr="00FA0AE0">
              <w:rPr>
                <w:sz w:val="20"/>
                <w:szCs w:val="20"/>
              </w:rPr>
              <w:t>One</w:t>
            </w:r>
          </w:p>
        </w:tc>
        <w:tc>
          <w:tcPr>
            <w:tcW w:w="1871" w:type="dxa"/>
            <w:shd w:val="clear" w:color="auto" w:fill="auto"/>
            <w:tcMar>
              <w:top w:w="0" w:type="dxa"/>
              <w:left w:w="75" w:type="dxa"/>
              <w:bottom w:w="0" w:type="dxa"/>
              <w:right w:w="75" w:type="dxa"/>
            </w:tcMar>
            <w:vAlign w:val="center"/>
            <w:hideMark/>
          </w:tcPr>
          <w:p w14:paraId="2BABB440" w14:textId="77777777" w:rsidR="00A30DBD" w:rsidRPr="00FA0AE0" w:rsidRDefault="00000000" w:rsidP="00FA0AE0">
            <w:pPr>
              <w:pStyle w:val="table"/>
              <w:spacing w:line="240" w:lineRule="auto"/>
              <w:rPr>
                <w:sz w:val="20"/>
                <w:szCs w:val="20"/>
              </w:rPr>
            </w:pPr>
            <w:r w:rsidRPr="00FA0AE0">
              <w:rPr>
                <w:sz w:val="20"/>
                <w:szCs w:val="20"/>
              </w:rPr>
              <w:t>Point estimate</w:t>
            </w:r>
          </w:p>
        </w:tc>
        <w:tc>
          <w:tcPr>
            <w:tcW w:w="627" w:type="dxa"/>
            <w:shd w:val="clear" w:color="auto" w:fill="auto"/>
            <w:tcMar>
              <w:top w:w="0" w:type="dxa"/>
              <w:left w:w="75" w:type="dxa"/>
              <w:bottom w:w="0" w:type="dxa"/>
              <w:right w:w="75" w:type="dxa"/>
            </w:tcMar>
            <w:vAlign w:val="center"/>
            <w:hideMark/>
          </w:tcPr>
          <w:p w14:paraId="752EC80C" w14:textId="77777777" w:rsidR="00A30DBD" w:rsidRPr="00FA0AE0" w:rsidRDefault="00000000" w:rsidP="00FA0AE0">
            <w:pPr>
              <w:pStyle w:val="table"/>
              <w:spacing w:line="240" w:lineRule="auto"/>
              <w:jc w:val="center"/>
              <w:rPr>
                <w:sz w:val="20"/>
                <w:szCs w:val="20"/>
              </w:rPr>
            </w:pPr>
            <w:r w:rsidRPr="00FA0AE0">
              <w:rPr>
                <w:sz w:val="20"/>
                <w:szCs w:val="20"/>
              </w:rPr>
              <w:t>1.01</w:t>
            </w:r>
          </w:p>
        </w:tc>
        <w:tc>
          <w:tcPr>
            <w:tcW w:w="950" w:type="dxa"/>
            <w:vAlign w:val="center"/>
          </w:tcPr>
          <w:p w14:paraId="1EBD7B88" w14:textId="77777777" w:rsidR="00A30DBD" w:rsidRPr="00FA0AE0" w:rsidRDefault="00000000" w:rsidP="00FA0AE0">
            <w:pPr>
              <w:pStyle w:val="table"/>
              <w:spacing w:line="240" w:lineRule="auto"/>
              <w:jc w:val="center"/>
              <w:rPr>
                <w:sz w:val="20"/>
                <w:szCs w:val="20"/>
              </w:rPr>
            </w:pPr>
            <w:r w:rsidRPr="00FA0AE0">
              <w:rPr>
                <w:sz w:val="20"/>
                <w:szCs w:val="20"/>
              </w:rPr>
              <w:t>26</w:t>
            </w:r>
          </w:p>
        </w:tc>
        <w:tc>
          <w:tcPr>
            <w:tcW w:w="900" w:type="dxa"/>
            <w:vAlign w:val="center"/>
          </w:tcPr>
          <w:p w14:paraId="6638DDF4" w14:textId="77777777" w:rsidR="00A30DBD" w:rsidRPr="00FA0AE0" w:rsidRDefault="00000000" w:rsidP="00FA0AE0">
            <w:pPr>
              <w:pStyle w:val="table"/>
              <w:spacing w:line="240" w:lineRule="auto"/>
              <w:jc w:val="center"/>
              <w:rPr>
                <w:sz w:val="20"/>
                <w:szCs w:val="20"/>
              </w:rPr>
            </w:pPr>
            <w:r w:rsidRPr="00FA0AE0">
              <w:rPr>
                <w:sz w:val="20"/>
                <w:szCs w:val="20"/>
              </w:rPr>
              <w:t>26</w:t>
            </w:r>
          </w:p>
        </w:tc>
        <w:tc>
          <w:tcPr>
            <w:tcW w:w="630" w:type="dxa"/>
            <w:vAlign w:val="center"/>
          </w:tcPr>
          <w:p w14:paraId="2EA7D9C5" w14:textId="77777777" w:rsidR="00A30DBD" w:rsidRPr="00FA0AE0" w:rsidRDefault="00000000" w:rsidP="00FA0AE0">
            <w:pPr>
              <w:pStyle w:val="table"/>
              <w:spacing w:line="240" w:lineRule="auto"/>
              <w:jc w:val="center"/>
              <w:rPr>
                <w:sz w:val="20"/>
                <w:szCs w:val="20"/>
              </w:rPr>
            </w:pPr>
            <w:r w:rsidRPr="00FA0AE0">
              <w:rPr>
                <w:sz w:val="20"/>
                <w:szCs w:val="20"/>
              </w:rPr>
              <w:t>.45</w:t>
            </w:r>
          </w:p>
        </w:tc>
        <w:tc>
          <w:tcPr>
            <w:tcW w:w="900" w:type="dxa"/>
            <w:vAlign w:val="center"/>
          </w:tcPr>
          <w:p w14:paraId="785A2544" w14:textId="77777777" w:rsidR="00A30DBD" w:rsidRPr="00FA0AE0" w:rsidRDefault="00000000" w:rsidP="00FA0AE0">
            <w:pPr>
              <w:pStyle w:val="table"/>
              <w:spacing w:line="240" w:lineRule="auto"/>
              <w:jc w:val="center"/>
              <w:rPr>
                <w:sz w:val="20"/>
                <w:szCs w:val="20"/>
              </w:rPr>
            </w:pPr>
            <w:r w:rsidRPr="00FA0AE0">
              <w:rPr>
                <w:sz w:val="20"/>
                <w:szCs w:val="20"/>
              </w:rPr>
              <w:t>124</w:t>
            </w:r>
          </w:p>
        </w:tc>
      </w:tr>
      <w:tr w:rsidR="00AA6907" w:rsidRPr="00FA0AE0" w14:paraId="63E99674" w14:textId="77777777" w:rsidTr="008902B8">
        <w:trPr>
          <w:jc w:val="center"/>
        </w:trPr>
        <w:tc>
          <w:tcPr>
            <w:tcW w:w="2577" w:type="dxa"/>
            <w:shd w:val="clear" w:color="auto" w:fill="auto"/>
            <w:tcMar>
              <w:top w:w="0" w:type="dxa"/>
              <w:left w:w="75" w:type="dxa"/>
              <w:bottom w:w="0" w:type="dxa"/>
              <w:right w:w="75" w:type="dxa"/>
            </w:tcMar>
            <w:vAlign w:val="center"/>
            <w:hideMark/>
          </w:tcPr>
          <w:p w14:paraId="0B60EC9F" w14:textId="77777777" w:rsidR="00A30DBD" w:rsidRPr="00FA0AE0" w:rsidRDefault="00000000" w:rsidP="00FA0AE0">
            <w:pPr>
              <w:pStyle w:val="table"/>
              <w:spacing w:line="240" w:lineRule="auto"/>
              <w:rPr>
                <w:sz w:val="20"/>
                <w:szCs w:val="20"/>
              </w:rPr>
            </w:pPr>
            <w:r w:rsidRPr="00FA0AE0">
              <w:rPr>
                <w:sz w:val="20"/>
                <w:szCs w:val="20"/>
              </w:rPr>
              <w:t xml:space="preserve">Independent </w:t>
            </w:r>
            <w:r w:rsidRPr="00FA0AE0">
              <w:rPr>
                <w:i/>
                <w:iCs/>
                <w:sz w:val="20"/>
                <w:szCs w:val="20"/>
              </w:rPr>
              <w:t>t</w:t>
            </w:r>
            <w:r w:rsidRPr="00FA0AE0">
              <w:rPr>
                <w:sz w:val="20"/>
                <w:szCs w:val="20"/>
              </w:rPr>
              <w:t xml:space="preserve">-test (Cohen’s </w:t>
            </w:r>
            <w:proofErr w:type="gramStart"/>
            <w:r w:rsidRPr="00FA0AE0">
              <w:rPr>
                <w:i/>
                <w:iCs/>
                <w:sz w:val="20"/>
                <w:szCs w:val="20"/>
              </w:rPr>
              <w:t>d</w:t>
            </w:r>
            <w:r w:rsidRPr="00FA0AE0">
              <w:rPr>
                <w:sz w:val="20"/>
                <w:szCs w:val="20"/>
              </w:rPr>
              <w:t>)*</w:t>
            </w:r>
            <w:proofErr w:type="gramEnd"/>
            <w:r w:rsidRPr="00FA0AE0">
              <w:rPr>
                <w:sz w:val="20"/>
                <w:szCs w:val="20"/>
              </w:rPr>
              <w:t>*</w:t>
            </w:r>
          </w:p>
        </w:tc>
        <w:tc>
          <w:tcPr>
            <w:tcW w:w="540" w:type="dxa"/>
            <w:shd w:val="clear" w:color="auto" w:fill="auto"/>
            <w:tcMar>
              <w:top w:w="0" w:type="dxa"/>
              <w:left w:w="75" w:type="dxa"/>
              <w:bottom w:w="0" w:type="dxa"/>
              <w:right w:w="75" w:type="dxa"/>
            </w:tcMar>
            <w:vAlign w:val="center"/>
            <w:hideMark/>
          </w:tcPr>
          <w:p w14:paraId="206238AD" w14:textId="77777777" w:rsidR="00A30DBD" w:rsidRPr="00FA0AE0" w:rsidRDefault="00000000" w:rsidP="00FA0AE0">
            <w:pPr>
              <w:pStyle w:val="table"/>
              <w:spacing w:line="240" w:lineRule="auto"/>
              <w:rPr>
                <w:sz w:val="20"/>
                <w:szCs w:val="20"/>
              </w:rPr>
            </w:pPr>
            <w:r w:rsidRPr="00FA0AE0">
              <w:rPr>
                <w:sz w:val="20"/>
                <w:szCs w:val="20"/>
              </w:rPr>
              <w:t>One</w:t>
            </w:r>
          </w:p>
        </w:tc>
        <w:tc>
          <w:tcPr>
            <w:tcW w:w="1871" w:type="dxa"/>
            <w:shd w:val="clear" w:color="auto" w:fill="auto"/>
            <w:tcMar>
              <w:top w:w="0" w:type="dxa"/>
              <w:left w:w="75" w:type="dxa"/>
              <w:bottom w:w="0" w:type="dxa"/>
              <w:right w:w="75" w:type="dxa"/>
            </w:tcMar>
            <w:vAlign w:val="center"/>
            <w:hideMark/>
          </w:tcPr>
          <w:p w14:paraId="7324FF10" w14:textId="77777777" w:rsidR="00A30DBD" w:rsidRPr="00FA0AE0" w:rsidRDefault="00000000" w:rsidP="00FA0AE0">
            <w:pPr>
              <w:pStyle w:val="table"/>
              <w:spacing w:line="240" w:lineRule="auto"/>
              <w:rPr>
                <w:sz w:val="20"/>
                <w:szCs w:val="20"/>
              </w:rPr>
            </w:pPr>
            <w:r w:rsidRPr="00FA0AE0">
              <w:rPr>
                <w:sz w:val="20"/>
                <w:szCs w:val="20"/>
              </w:rPr>
              <w:t>Lower bound of 95% CI</w:t>
            </w:r>
          </w:p>
        </w:tc>
        <w:tc>
          <w:tcPr>
            <w:tcW w:w="627" w:type="dxa"/>
            <w:shd w:val="clear" w:color="auto" w:fill="auto"/>
            <w:tcMar>
              <w:top w:w="0" w:type="dxa"/>
              <w:left w:w="75" w:type="dxa"/>
              <w:bottom w:w="0" w:type="dxa"/>
              <w:right w:w="75" w:type="dxa"/>
            </w:tcMar>
            <w:vAlign w:val="center"/>
            <w:hideMark/>
          </w:tcPr>
          <w:p w14:paraId="6D5A0E2F" w14:textId="77777777" w:rsidR="00A30DBD" w:rsidRPr="00FA0AE0" w:rsidRDefault="00000000" w:rsidP="00FA0AE0">
            <w:pPr>
              <w:pStyle w:val="table"/>
              <w:spacing w:line="240" w:lineRule="auto"/>
              <w:jc w:val="center"/>
              <w:rPr>
                <w:sz w:val="20"/>
                <w:szCs w:val="20"/>
              </w:rPr>
            </w:pPr>
            <w:r w:rsidRPr="00FA0AE0">
              <w:rPr>
                <w:sz w:val="20"/>
                <w:szCs w:val="20"/>
              </w:rPr>
              <w:t>0.87</w:t>
            </w:r>
          </w:p>
        </w:tc>
        <w:tc>
          <w:tcPr>
            <w:tcW w:w="950" w:type="dxa"/>
            <w:vAlign w:val="center"/>
          </w:tcPr>
          <w:p w14:paraId="32DF0734" w14:textId="77777777" w:rsidR="00A30DBD" w:rsidRPr="00FA0AE0" w:rsidRDefault="00000000" w:rsidP="00FA0AE0">
            <w:pPr>
              <w:pStyle w:val="table"/>
              <w:spacing w:line="240" w:lineRule="auto"/>
              <w:jc w:val="center"/>
              <w:rPr>
                <w:sz w:val="20"/>
                <w:szCs w:val="20"/>
              </w:rPr>
            </w:pPr>
            <w:r w:rsidRPr="00FA0AE0">
              <w:rPr>
                <w:sz w:val="20"/>
                <w:szCs w:val="20"/>
              </w:rPr>
              <w:t>36</w:t>
            </w:r>
          </w:p>
        </w:tc>
        <w:tc>
          <w:tcPr>
            <w:tcW w:w="900" w:type="dxa"/>
            <w:vAlign w:val="center"/>
          </w:tcPr>
          <w:p w14:paraId="31241F8C" w14:textId="77777777" w:rsidR="00A30DBD" w:rsidRPr="00FA0AE0" w:rsidRDefault="00000000" w:rsidP="00FA0AE0">
            <w:pPr>
              <w:pStyle w:val="table"/>
              <w:spacing w:line="240" w:lineRule="auto"/>
              <w:jc w:val="center"/>
              <w:rPr>
                <w:sz w:val="20"/>
                <w:szCs w:val="20"/>
              </w:rPr>
            </w:pPr>
            <w:r w:rsidRPr="00FA0AE0">
              <w:rPr>
                <w:sz w:val="20"/>
                <w:szCs w:val="20"/>
              </w:rPr>
              <w:t>34***</w:t>
            </w:r>
          </w:p>
        </w:tc>
        <w:tc>
          <w:tcPr>
            <w:tcW w:w="630" w:type="dxa"/>
            <w:vAlign w:val="center"/>
          </w:tcPr>
          <w:p w14:paraId="51DB068A" w14:textId="77777777" w:rsidR="00A30DBD" w:rsidRPr="00FA0AE0" w:rsidRDefault="00000000" w:rsidP="00FA0AE0">
            <w:pPr>
              <w:pStyle w:val="table"/>
              <w:spacing w:line="240" w:lineRule="auto"/>
              <w:jc w:val="center"/>
              <w:rPr>
                <w:sz w:val="20"/>
                <w:szCs w:val="20"/>
              </w:rPr>
            </w:pPr>
            <w:r w:rsidRPr="00FA0AE0">
              <w:rPr>
                <w:sz w:val="20"/>
                <w:szCs w:val="20"/>
              </w:rPr>
              <w:t>.30</w:t>
            </w:r>
          </w:p>
        </w:tc>
        <w:tc>
          <w:tcPr>
            <w:tcW w:w="900" w:type="dxa"/>
            <w:vAlign w:val="center"/>
          </w:tcPr>
          <w:p w14:paraId="5A96BD50" w14:textId="77777777" w:rsidR="00A30DBD" w:rsidRPr="00FA0AE0" w:rsidRDefault="00000000" w:rsidP="00FA0AE0">
            <w:pPr>
              <w:pStyle w:val="table"/>
              <w:spacing w:line="240" w:lineRule="auto"/>
              <w:jc w:val="center"/>
              <w:rPr>
                <w:sz w:val="20"/>
                <w:szCs w:val="20"/>
              </w:rPr>
            </w:pPr>
            <w:r w:rsidRPr="00FA0AE0">
              <w:rPr>
                <w:sz w:val="20"/>
                <w:szCs w:val="20"/>
              </w:rPr>
              <w:t>270</w:t>
            </w:r>
          </w:p>
        </w:tc>
      </w:tr>
      <w:tr w:rsidR="00AA6907" w:rsidRPr="00FA0AE0" w14:paraId="1FAF5B92" w14:textId="77777777" w:rsidTr="008905C7">
        <w:trPr>
          <w:trHeight w:val="47"/>
          <w:jc w:val="center"/>
        </w:trPr>
        <w:tc>
          <w:tcPr>
            <w:tcW w:w="2577" w:type="dxa"/>
            <w:tcBorders>
              <w:bottom w:val="nil"/>
            </w:tcBorders>
            <w:shd w:val="clear" w:color="auto" w:fill="auto"/>
            <w:tcMar>
              <w:top w:w="0" w:type="dxa"/>
              <w:left w:w="75" w:type="dxa"/>
              <w:bottom w:w="0" w:type="dxa"/>
              <w:right w:w="75" w:type="dxa"/>
            </w:tcMar>
            <w:vAlign w:val="center"/>
            <w:hideMark/>
          </w:tcPr>
          <w:p w14:paraId="133DCBAA" w14:textId="77777777" w:rsidR="00A30DBD" w:rsidRPr="00FA0AE0" w:rsidRDefault="00000000" w:rsidP="00FA0AE0">
            <w:pPr>
              <w:pStyle w:val="table"/>
              <w:spacing w:line="240" w:lineRule="auto"/>
              <w:rPr>
                <w:sz w:val="20"/>
                <w:szCs w:val="20"/>
              </w:rPr>
            </w:pPr>
            <w:r w:rsidRPr="00FA0AE0">
              <w:rPr>
                <w:sz w:val="20"/>
                <w:szCs w:val="20"/>
              </w:rPr>
              <w:t xml:space="preserve">Dependent </w:t>
            </w:r>
            <w:r w:rsidRPr="00FA0AE0">
              <w:rPr>
                <w:i/>
                <w:iCs/>
                <w:sz w:val="20"/>
                <w:szCs w:val="20"/>
              </w:rPr>
              <w:t>t</w:t>
            </w:r>
            <w:r w:rsidRPr="00FA0AE0">
              <w:rPr>
                <w:sz w:val="20"/>
                <w:szCs w:val="20"/>
              </w:rPr>
              <w:t xml:space="preserve">-test (Cohen’s </w:t>
            </w:r>
            <w:r w:rsidRPr="00FA0AE0">
              <w:rPr>
                <w:i/>
                <w:iCs/>
                <w:sz w:val="20"/>
                <w:szCs w:val="20"/>
              </w:rPr>
              <w:t>d</w:t>
            </w:r>
            <w:r w:rsidRPr="00FA0AE0">
              <w:rPr>
                <w:sz w:val="20"/>
                <w:szCs w:val="20"/>
              </w:rPr>
              <w:t>) **</w:t>
            </w:r>
          </w:p>
        </w:tc>
        <w:tc>
          <w:tcPr>
            <w:tcW w:w="540" w:type="dxa"/>
            <w:tcBorders>
              <w:bottom w:val="nil"/>
            </w:tcBorders>
            <w:shd w:val="clear" w:color="auto" w:fill="auto"/>
            <w:tcMar>
              <w:top w:w="0" w:type="dxa"/>
              <w:left w:w="75" w:type="dxa"/>
              <w:bottom w:w="0" w:type="dxa"/>
              <w:right w:w="75" w:type="dxa"/>
            </w:tcMar>
            <w:vAlign w:val="center"/>
            <w:hideMark/>
          </w:tcPr>
          <w:p w14:paraId="44BB0556" w14:textId="77777777" w:rsidR="00A30DBD" w:rsidRPr="00FA0AE0" w:rsidRDefault="00000000" w:rsidP="00FA0AE0">
            <w:pPr>
              <w:pStyle w:val="table"/>
              <w:spacing w:line="240" w:lineRule="auto"/>
              <w:rPr>
                <w:sz w:val="20"/>
                <w:szCs w:val="20"/>
              </w:rPr>
            </w:pPr>
            <w:r w:rsidRPr="00FA0AE0">
              <w:rPr>
                <w:sz w:val="20"/>
                <w:szCs w:val="20"/>
              </w:rPr>
              <w:t>One</w:t>
            </w:r>
          </w:p>
        </w:tc>
        <w:tc>
          <w:tcPr>
            <w:tcW w:w="1871" w:type="dxa"/>
            <w:tcBorders>
              <w:bottom w:val="nil"/>
            </w:tcBorders>
            <w:shd w:val="clear" w:color="auto" w:fill="auto"/>
            <w:tcMar>
              <w:top w:w="0" w:type="dxa"/>
              <w:left w:w="75" w:type="dxa"/>
              <w:bottom w:w="0" w:type="dxa"/>
              <w:right w:w="75" w:type="dxa"/>
            </w:tcMar>
            <w:vAlign w:val="center"/>
            <w:hideMark/>
          </w:tcPr>
          <w:p w14:paraId="55C88025" w14:textId="77777777" w:rsidR="00A30DBD" w:rsidRPr="00FA0AE0" w:rsidRDefault="00000000" w:rsidP="00FA0AE0">
            <w:pPr>
              <w:pStyle w:val="table"/>
              <w:spacing w:line="240" w:lineRule="auto"/>
              <w:rPr>
                <w:sz w:val="20"/>
                <w:szCs w:val="20"/>
              </w:rPr>
            </w:pPr>
            <w:r w:rsidRPr="00FA0AE0">
              <w:rPr>
                <w:sz w:val="20"/>
                <w:szCs w:val="20"/>
              </w:rPr>
              <w:t>Point estimate</w:t>
            </w:r>
          </w:p>
        </w:tc>
        <w:tc>
          <w:tcPr>
            <w:tcW w:w="627" w:type="dxa"/>
            <w:tcBorders>
              <w:bottom w:val="nil"/>
            </w:tcBorders>
            <w:shd w:val="clear" w:color="auto" w:fill="auto"/>
            <w:tcMar>
              <w:top w:w="0" w:type="dxa"/>
              <w:left w:w="75" w:type="dxa"/>
              <w:bottom w:w="0" w:type="dxa"/>
              <w:right w:w="75" w:type="dxa"/>
            </w:tcMar>
            <w:vAlign w:val="center"/>
            <w:hideMark/>
          </w:tcPr>
          <w:p w14:paraId="07E8E55C" w14:textId="77777777" w:rsidR="00A30DBD" w:rsidRPr="00FA0AE0" w:rsidRDefault="00000000" w:rsidP="00FA0AE0">
            <w:pPr>
              <w:pStyle w:val="table"/>
              <w:spacing w:line="240" w:lineRule="auto"/>
              <w:jc w:val="center"/>
              <w:rPr>
                <w:sz w:val="20"/>
                <w:szCs w:val="20"/>
              </w:rPr>
            </w:pPr>
            <w:r w:rsidRPr="00FA0AE0">
              <w:rPr>
                <w:sz w:val="20"/>
                <w:szCs w:val="20"/>
              </w:rPr>
              <w:t>1.01</w:t>
            </w:r>
          </w:p>
        </w:tc>
        <w:tc>
          <w:tcPr>
            <w:tcW w:w="950" w:type="dxa"/>
            <w:tcBorders>
              <w:bottom w:val="nil"/>
            </w:tcBorders>
            <w:vAlign w:val="center"/>
          </w:tcPr>
          <w:p w14:paraId="0CB3ACB4" w14:textId="77777777" w:rsidR="00A30DBD" w:rsidRPr="00FA0AE0" w:rsidRDefault="00000000" w:rsidP="00FA0AE0">
            <w:pPr>
              <w:pStyle w:val="table"/>
              <w:spacing w:line="240" w:lineRule="auto"/>
              <w:jc w:val="center"/>
              <w:rPr>
                <w:sz w:val="20"/>
                <w:szCs w:val="20"/>
              </w:rPr>
            </w:pPr>
            <w:r w:rsidRPr="00FA0AE0">
              <w:rPr>
                <w:sz w:val="20"/>
                <w:szCs w:val="20"/>
              </w:rPr>
              <w:t>8</w:t>
            </w:r>
          </w:p>
        </w:tc>
        <w:tc>
          <w:tcPr>
            <w:tcW w:w="900" w:type="dxa"/>
            <w:tcBorders>
              <w:bottom w:val="nil"/>
            </w:tcBorders>
            <w:vAlign w:val="center"/>
          </w:tcPr>
          <w:p w14:paraId="63F5244B" w14:textId="77777777" w:rsidR="00A30DBD" w:rsidRPr="00FA0AE0" w:rsidRDefault="00000000" w:rsidP="00FA0AE0">
            <w:pPr>
              <w:pStyle w:val="table"/>
              <w:spacing w:line="240" w:lineRule="auto"/>
              <w:jc w:val="center"/>
              <w:rPr>
                <w:sz w:val="20"/>
                <w:szCs w:val="20"/>
              </w:rPr>
            </w:pPr>
            <w:r w:rsidRPr="00FA0AE0">
              <w:rPr>
                <w:sz w:val="20"/>
                <w:szCs w:val="20"/>
              </w:rPr>
              <w:t>8</w:t>
            </w:r>
          </w:p>
        </w:tc>
        <w:tc>
          <w:tcPr>
            <w:tcW w:w="630" w:type="dxa"/>
            <w:tcBorders>
              <w:bottom w:val="nil"/>
            </w:tcBorders>
            <w:vAlign w:val="center"/>
          </w:tcPr>
          <w:p w14:paraId="4E7E4635" w14:textId="77777777" w:rsidR="00A30DBD" w:rsidRPr="00FA0AE0" w:rsidRDefault="00000000" w:rsidP="00FA0AE0">
            <w:pPr>
              <w:pStyle w:val="table"/>
              <w:spacing w:line="240" w:lineRule="auto"/>
              <w:jc w:val="center"/>
              <w:rPr>
                <w:sz w:val="20"/>
                <w:szCs w:val="20"/>
              </w:rPr>
            </w:pPr>
            <w:r w:rsidRPr="00FA0AE0">
              <w:rPr>
                <w:sz w:val="20"/>
                <w:szCs w:val="20"/>
              </w:rPr>
              <w:t>.45</w:t>
            </w:r>
          </w:p>
        </w:tc>
        <w:tc>
          <w:tcPr>
            <w:tcW w:w="900" w:type="dxa"/>
            <w:tcBorders>
              <w:bottom w:val="nil"/>
            </w:tcBorders>
            <w:vAlign w:val="center"/>
          </w:tcPr>
          <w:p w14:paraId="5D584DD9" w14:textId="77777777" w:rsidR="00A30DBD" w:rsidRPr="00FA0AE0" w:rsidRDefault="00000000" w:rsidP="00FA0AE0">
            <w:pPr>
              <w:pStyle w:val="table"/>
              <w:spacing w:line="240" w:lineRule="auto"/>
              <w:jc w:val="center"/>
              <w:rPr>
                <w:sz w:val="20"/>
                <w:szCs w:val="20"/>
              </w:rPr>
            </w:pPr>
            <w:r w:rsidRPr="00FA0AE0">
              <w:rPr>
                <w:sz w:val="20"/>
                <w:szCs w:val="20"/>
              </w:rPr>
              <w:t>32</w:t>
            </w:r>
          </w:p>
        </w:tc>
      </w:tr>
      <w:tr w:rsidR="00AA6907" w:rsidRPr="00FA0AE0" w14:paraId="6374A3C0"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FA0AE0" w:rsidRDefault="00000000" w:rsidP="00FA0AE0">
            <w:pPr>
              <w:pStyle w:val="table"/>
              <w:spacing w:line="240" w:lineRule="auto"/>
              <w:rPr>
                <w:sz w:val="20"/>
                <w:szCs w:val="20"/>
              </w:rPr>
            </w:pPr>
            <w:r w:rsidRPr="00FA0AE0">
              <w:rPr>
                <w:sz w:val="20"/>
                <w:szCs w:val="20"/>
              </w:rPr>
              <w:t xml:space="preserve">Dependent </w:t>
            </w:r>
            <w:r w:rsidRPr="00FA0AE0">
              <w:rPr>
                <w:i/>
                <w:iCs/>
                <w:sz w:val="20"/>
                <w:szCs w:val="20"/>
              </w:rPr>
              <w:t>t</w:t>
            </w:r>
            <w:r w:rsidRPr="00FA0AE0">
              <w:rPr>
                <w:sz w:val="20"/>
                <w:szCs w:val="20"/>
              </w:rPr>
              <w:t xml:space="preserve">-test (Cohen’s </w:t>
            </w:r>
            <w:r w:rsidRPr="00FA0AE0">
              <w:rPr>
                <w:i/>
                <w:iCs/>
                <w:sz w:val="20"/>
                <w:szCs w:val="20"/>
              </w:rPr>
              <w:t>d</w:t>
            </w:r>
            <w:r w:rsidRPr="00FA0AE0">
              <w:rPr>
                <w:sz w:val="20"/>
                <w:szCs w:val="20"/>
              </w:rPr>
              <w:t>)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FA0AE0" w:rsidRDefault="00000000" w:rsidP="00FA0AE0">
            <w:pPr>
              <w:pStyle w:val="table"/>
              <w:spacing w:line="240" w:lineRule="auto"/>
              <w:rPr>
                <w:sz w:val="20"/>
                <w:szCs w:val="20"/>
              </w:rPr>
            </w:pPr>
            <w:r w:rsidRPr="00FA0AE0">
              <w:rPr>
                <w:sz w:val="20"/>
                <w:szCs w:val="20"/>
              </w:rPr>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FA0AE0" w:rsidRDefault="00000000" w:rsidP="00FA0AE0">
            <w:pPr>
              <w:pStyle w:val="table"/>
              <w:spacing w:line="240" w:lineRule="auto"/>
              <w:rPr>
                <w:sz w:val="20"/>
                <w:szCs w:val="20"/>
              </w:rPr>
            </w:pPr>
            <w:r w:rsidRPr="00FA0AE0">
              <w:rPr>
                <w:sz w:val="20"/>
                <w:szCs w:val="20"/>
              </w:rPr>
              <w:t>Lower bound of 95% 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FA0AE0" w:rsidRDefault="00000000" w:rsidP="00FA0AE0">
            <w:pPr>
              <w:pStyle w:val="table"/>
              <w:spacing w:line="240" w:lineRule="auto"/>
              <w:jc w:val="center"/>
              <w:rPr>
                <w:sz w:val="20"/>
                <w:szCs w:val="20"/>
              </w:rPr>
            </w:pPr>
            <w:r w:rsidRPr="00FA0AE0">
              <w:rPr>
                <w:sz w:val="20"/>
                <w:szCs w:val="20"/>
              </w:rPr>
              <w:t>0.87</w:t>
            </w:r>
          </w:p>
        </w:tc>
        <w:tc>
          <w:tcPr>
            <w:tcW w:w="950" w:type="dxa"/>
            <w:tcBorders>
              <w:top w:val="nil"/>
              <w:bottom w:val="single" w:sz="4" w:space="0" w:color="auto"/>
            </w:tcBorders>
            <w:vAlign w:val="center"/>
          </w:tcPr>
          <w:p w14:paraId="6EC00672" w14:textId="77777777" w:rsidR="00A30DBD" w:rsidRPr="00FA0AE0" w:rsidRDefault="00000000" w:rsidP="00FA0AE0">
            <w:pPr>
              <w:pStyle w:val="table"/>
              <w:spacing w:line="240" w:lineRule="auto"/>
              <w:jc w:val="center"/>
              <w:rPr>
                <w:sz w:val="20"/>
                <w:szCs w:val="20"/>
              </w:rPr>
            </w:pPr>
            <w:r w:rsidRPr="00FA0AE0">
              <w:rPr>
                <w:sz w:val="20"/>
                <w:szCs w:val="20"/>
              </w:rPr>
              <w:t>10</w:t>
            </w:r>
          </w:p>
        </w:tc>
        <w:tc>
          <w:tcPr>
            <w:tcW w:w="900" w:type="dxa"/>
            <w:tcBorders>
              <w:top w:val="nil"/>
              <w:bottom w:val="single" w:sz="4" w:space="0" w:color="auto"/>
            </w:tcBorders>
            <w:vAlign w:val="center"/>
          </w:tcPr>
          <w:p w14:paraId="57C43FF2" w14:textId="77777777" w:rsidR="00A30DBD" w:rsidRPr="00FA0AE0" w:rsidRDefault="00000000" w:rsidP="00FA0AE0">
            <w:pPr>
              <w:pStyle w:val="table"/>
              <w:spacing w:line="240" w:lineRule="auto"/>
              <w:jc w:val="center"/>
              <w:rPr>
                <w:sz w:val="20"/>
                <w:szCs w:val="20"/>
              </w:rPr>
            </w:pPr>
            <w:r w:rsidRPr="00FA0AE0">
              <w:rPr>
                <w:sz w:val="20"/>
                <w:szCs w:val="20"/>
              </w:rPr>
              <w:t>10</w:t>
            </w:r>
          </w:p>
        </w:tc>
        <w:tc>
          <w:tcPr>
            <w:tcW w:w="630" w:type="dxa"/>
            <w:tcBorders>
              <w:top w:val="nil"/>
              <w:bottom w:val="single" w:sz="4" w:space="0" w:color="auto"/>
            </w:tcBorders>
            <w:vAlign w:val="center"/>
          </w:tcPr>
          <w:p w14:paraId="1ED5FC69" w14:textId="77777777" w:rsidR="00A30DBD" w:rsidRPr="00FA0AE0" w:rsidRDefault="00000000" w:rsidP="00FA0AE0">
            <w:pPr>
              <w:pStyle w:val="table"/>
              <w:spacing w:line="240" w:lineRule="auto"/>
              <w:jc w:val="center"/>
              <w:rPr>
                <w:sz w:val="20"/>
                <w:szCs w:val="20"/>
              </w:rPr>
            </w:pPr>
            <w:r w:rsidRPr="00FA0AE0">
              <w:rPr>
                <w:sz w:val="20"/>
                <w:szCs w:val="20"/>
              </w:rPr>
              <w:t>.30</w:t>
            </w:r>
          </w:p>
        </w:tc>
        <w:tc>
          <w:tcPr>
            <w:tcW w:w="900" w:type="dxa"/>
            <w:tcBorders>
              <w:top w:val="nil"/>
              <w:bottom w:val="single" w:sz="4" w:space="0" w:color="auto"/>
            </w:tcBorders>
            <w:vAlign w:val="center"/>
          </w:tcPr>
          <w:p w14:paraId="1241054A" w14:textId="77777777" w:rsidR="00A30DBD" w:rsidRPr="00FA0AE0" w:rsidRDefault="00000000" w:rsidP="00FA0AE0">
            <w:pPr>
              <w:pStyle w:val="table"/>
              <w:spacing w:line="240" w:lineRule="auto"/>
              <w:jc w:val="center"/>
              <w:rPr>
                <w:sz w:val="20"/>
                <w:szCs w:val="20"/>
              </w:rPr>
            </w:pPr>
            <w:r w:rsidRPr="00FA0AE0">
              <w:rPr>
                <w:sz w:val="20"/>
                <w:szCs w:val="20"/>
              </w:rPr>
              <w:t>69</w:t>
            </w:r>
          </w:p>
        </w:tc>
      </w:tr>
      <w:tr w:rsidR="00AA6907" w:rsidRPr="00FA0AE0"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FA0AE0" w:rsidRDefault="00000000" w:rsidP="00FA0AE0">
            <w:pPr>
              <w:pStyle w:val="table"/>
              <w:spacing w:line="240" w:lineRule="auto"/>
              <w:rPr>
                <w:sz w:val="20"/>
                <w:szCs w:val="20"/>
              </w:rPr>
            </w:pPr>
            <w:r w:rsidRPr="00FA0AE0">
              <w:rPr>
                <w:sz w:val="20"/>
                <w:szCs w:val="20"/>
              </w:rPr>
              <w:t xml:space="preserve">Notes: </w:t>
            </w:r>
          </w:p>
          <w:p w14:paraId="7787C7DC" w14:textId="77777777" w:rsidR="00A30DBD" w:rsidRPr="00FA0AE0" w:rsidRDefault="00000000" w:rsidP="00FA0AE0">
            <w:pPr>
              <w:pStyle w:val="table"/>
              <w:spacing w:line="240" w:lineRule="auto"/>
              <w:rPr>
                <w:sz w:val="20"/>
                <w:szCs w:val="20"/>
              </w:rPr>
            </w:pPr>
            <w:r w:rsidRPr="00FA0AE0">
              <w:rPr>
                <w:sz w:val="20"/>
                <w:szCs w:val="20"/>
              </w:rPr>
              <w:t xml:space="preserve">* Researchers often use the point estimate of the meta-effect size. </w:t>
            </w:r>
            <w:proofErr w:type="spellStart"/>
            <w:r w:rsidRPr="00FA0AE0">
              <w:rPr>
                <w:sz w:val="20"/>
                <w:szCs w:val="20"/>
              </w:rPr>
              <w:t>Perugini</w:t>
            </w:r>
            <w:proofErr w:type="spellEnd"/>
            <w:r w:rsidRPr="00FA0AE0">
              <w:rPr>
                <w:sz w:val="20"/>
                <w:szCs w:val="20"/>
              </w:rPr>
              <w:t xml:space="preserve"> et al. </w:t>
            </w:r>
            <w:r w:rsidRPr="00FA0AE0">
              <w:rPr>
                <w:sz w:val="20"/>
                <w:szCs w:val="20"/>
              </w:rPr>
              <w:fldChar w:fldCharType="begin"/>
            </w:r>
            <w:r w:rsidRPr="00FA0AE0">
              <w:rPr>
                <w:sz w:val="20"/>
                <w:szCs w:val="20"/>
              </w:rP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FA0AE0">
              <w:rPr>
                <w:sz w:val="20"/>
                <w:szCs w:val="20"/>
              </w:rPr>
              <w:fldChar w:fldCharType="separate"/>
            </w:r>
            <w:r w:rsidRPr="00FA0AE0">
              <w:rPr>
                <w:noProof/>
                <w:sz w:val="20"/>
                <w:szCs w:val="20"/>
              </w:rPr>
              <w:t>(2014)</w:t>
            </w:r>
            <w:r w:rsidRPr="00FA0AE0">
              <w:rPr>
                <w:sz w:val="20"/>
                <w:szCs w:val="20"/>
              </w:rPr>
              <w:fldChar w:fldCharType="end"/>
            </w:r>
            <w:r w:rsidRPr="00FA0AE0">
              <w:rPr>
                <w:sz w:val="20"/>
                <w:szCs w:val="20"/>
              </w:rPr>
              <w:t xml:space="preserve"> recommended the lower bound of the 95% CI instead. Vahey et al. (2015) used both for power analyses.</w:t>
            </w:r>
          </w:p>
          <w:p w14:paraId="2F0B3B1C" w14:textId="615C8190" w:rsidR="00A30DBD" w:rsidRPr="00FA0AE0" w:rsidRDefault="00000000" w:rsidP="00FA0AE0">
            <w:pPr>
              <w:pStyle w:val="table"/>
              <w:spacing w:line="240" w:lineRule="auto"/>
              <w:rPr>
                <w:sz w:val="20"/>
                <w:szCs w:val="20"/>
              </w:rPr>
            </w:pPr>
            <w:r w:rsidRPr="00FA0AE0">
              <w:rPr>
                <w:sz w:val="20"/>
                <w:szCs w:val="20"/>
              </w:rPr>
              <w:t xml:space="preserve">** Necessary conversions from </w:t>
            </w:r>
            <w:r w:rsidRPr="00FA0AE0">
              <w:rPr>
                <w:i/>
                <w:iCs/>
                <w:sz w:val="20"/>
                <w:szCs w:val="20"/>
              </w:rPr>
              <w:t>d</w:t>
            </w:r>
            <w:r w:rsidRPr="00FA0AE0">
              <w:rPr>
                <w:sz w:val="20"/>
                <w:szCs w:val="20"/>
              </w:rPr>
              <w:t xml:space="preserve"> to </w:t>
            </w:r>
            <w:r w:rsidRPr="00FA0AE0">
              <w:rPr>
                <w:i/>
                <w:iCs/>
                <w:sz w:val="20"/>
                <w:szCs w:val="20"/>
              </w:rPr>
              <w:t>r</w:t>
            </w:r>
            <w:r w:rsidRPr="00FA0AE0">
              <w:rPr>
                <w:sz w:val="20"/>
                <w:szCs w:val="20"/>
              </w:rPr>
              <w:t xml:space="preserve"> were not reported in Vahey et al. (2015</w:t>
            </w:r>
            <w:r w:rsidR="00FA0AE0" w:rsidRPr="00FA0AE0">
              <w:rPr>
                <w:sz w:val="20"/>
                <w:szCs w:val="20"/>
              </w:rPr>
              <w:t>) but</w:t>
            </w:r>
            <w:r w:rsidRPr="00FA0AE0">
              <w:rPr>
                <w:sz w:val="20"/>
                <w:szCs w:val="20"/>
              </w:rPr>
              <w:t xml:space="preserve"> are recalculated here using the </w:t>
            </w:r>
            <w:proofErr w:type="spellStart"/>
            <w:r w:rsidRPr="00FA0AE0">
              <w:rPr>
                <w:sz w:val="20"/>
                <w:szCs w:val="20"/>
              </w:rPr>
              <w:t>effectsize</w:t>
            </w:r>
            <w:proofErr w:type="spellEnd"/>
            <w:r w:rsidRPr="00FA0AE0">
              <w:rPr>
                <w:sz w:val="20"/>
                <w:szCs w:val="20"/>
              </w:rPr>
              <w:t xml:space="preserve"> R package’s ‘</w:t>
            </w:r>
            <w:proofErr w:type="spellStart"/>
            <w:r w:rsidRPr="00FA0AE0">
              <w:rPr>
                <w:sz w:val="20"/>
                <w:szCs w:val="20"/>
              </w:rPr>
              <w:t>r_to_d</w:t>
            </w:r>
            <w:proofErr w:type="spellEnd"/>
            <w:r w:rsidRPr="00FA0AE0">
              <w:rPr>
                <w:sz w:val="20"/>
                <w:szCs w:val="20"/>
              </w:rPr>
              <w:t>’ function.</w:t>
            </w:r>
          </w:p>
          <w:p w14:paraId="5CE76222" w14:textId="77777777" w:rsidR="00A30DBD" w:rsidRPr="00FA0AE0" w:rsidRDefault="00000000" w:rsidP="00FA0AE0">
            <w:pPr>
              <w:pStyle w:val="table"/>
              <w:spacing w:line="240" w:lineRule="auto"/>
              <w:rPr>
                <w:sz w:val="20"/>
                <w:szCs w:val="20"/>
              </w:rPr>
            </w:pPr>
            <w:r w:rsidRPr="00FA0AE0">
              <w:rPr>
                <w:sz w:val="20"/>
                <w:szCs w:val="20"/>
              </w:rPr>
              <w:t>*** Discrepancy between the result reported by Vahey et al. (2015) and the recalculated result</w:t>
            </w:r>
          </w:p>
        </w:tc>
      </w:tr>
    </w:tbl>
    <w:p w14:paraId="00510589" w14:textId="77777777" w:rsidR="00664B6B" w:rsidRDefault="00664B6B" w:rsidP="00D77465"/>
    <w:p w14:paraId="3F4DF757" w14:textId="77777777" w:rsidR="000967B0" w:rsidRDefault="000967B0" w:rsidP="00D77465"/>
    <w:p w14:paraId="2D16A2A5" w14:textId="77777777" w:rsidR="000967B0" w:rsidRDefault="000967B0" w:rsidP="00D77465">
      <w:pPr>
        <w:sectPr w:rsidR="000967B0" w:rsidSect="00D77465">
          <w:type w:val="continuous"/>
          <w:pgSz w:w="11900" w:h="16840"/>
          <w:pgMar w:top="1440" w:right="1440" w:bottom="1440" w:left="1440" w:header="709" w:footer="709" w:gutter="0"/>
          <w:cols w:space="340"/>
          <w:titlePg/>
          <w:docGrid w:linePitch="360"/>
          <w15:footnoteColumns w:val="1"/>
        </w:sectPr>
      </w:pPr>
    </w:p>
    <w:p w14:paraId="0858B079" w14:textId="77777777" w:rsidR="00663892" w:rsidRPr="00034410" w:rsidRDefault="00663892" w:rsidP="00D77465">
      <w:pPr>
        <w:pStyle w:val="Heading2"/>
      </w:pPr>
      <w:r w:rsidRPr="00034410">
        <w:t>Power analyses</w:t>
      </w:r>
    </w:p>
    <w:p w14:paraId="73D7B8A2" w14:textId="11AE9949" w:rsidR="00167193" w:rsidRDefault="00663892" w:rsidP="00167193">
      <w:r w:rsidRPr="00034410">
        <w:t xml:space="preserve">Details of the power analyses </w:t>
      </w:r>
      <w:ins w:id="85" w:author="revised" w:date="2024-10-18T20:48:00Z" w16du:dateUtc="2024-10-18T18:48:00Z">
        <w:r w:rsidR="00AE3B51" w:rsidRPr="00E86A8B">
          <w:rPr>
            <w:lang w:val="en-US"/>
          </w:rPr>
          <w:t>reported</w:t>
        </w:r>
        <w:r w:rsidR="00000000" w:rsidRPr="00E86A8B">
          <w:rPr>
            <w:lang w:val="en-US"/>
          </w:rPr>
          <w:t xml:space="preserve"> </w:t>
        </w:r>
        <w:r w:rsidR="00AE3B51" w:rsidRPr="00E86A8B">
          <w:rPr>
            <w:lang w:val="en-US"/>
          </w:rPr>
          <w:t>in</w:t>
        </w:r>
      </w:ins>
      <w:del w:id="86" w:author="revised" w:date="2024-10-18T20:48:00Z" w16du:dateUtc="2024-10-18T18:48:00Z">
        <w:r w:rsidRPr="00034410">
          <w:delText>conducted by</w:delText>
        </w:r>
      </w:del>
      <w:r w:rsidRPr="00034410">
        <w:t xml:space="preserve"> Vahey et al. (2015) were extracted</w:t>
      </w:r>
      <w:ins w:id="87" w:author="revised" w:date="2024-10-18T20:48:00Z" w16du:dateUtc="2024-10-18T18:48:00Z">
        <w:r w:rsidR="00DF4754" w:rsidRPr="00E86A8B">
          <w:rPr>
            <w:lang w:val="en-US"/>
          </w:rPr>
          <w:t xml:space="preserve"> from the article</w:t>
        </w:r>
      </w:ins>
      <w:r w:rsidRPr="00034410">
        <w:t xml:space="preserve">. This included the meta-effect size used (i.e., using point estimate or lower bound </w:t>
      </w:r>
      <w:r>
        <w:t>Confidence Interval</w:t>
      </w:r>
      <w:r w:rsidRPr="00034410">
        <w:t xml:space="preserve">, following </w:t>
      </w:r>
      <w:proofErr w:type="spellStart"/>
      <w:r w:rsidRPr="00034410">
        <w:t>Perugini</w:t>
      </w:r>
      <w:proofErr w:type="spellEnd"/>
      <w:r w:rsidRPr="00034410">
        <w:t xml:space="preserve"> et al.’s </w:t>
      </w:r>
      <w:ins w:id="88" w:author="revised" w:date="2024-10-18T20:48:00Z" w16du:dateUtc="2024-10-18T18:48:00Z">
        <w:r w:rsidR="00100E56">
          <w:rPr>
            <w:lang w:val="en-US"/>
          </w:rPr>
          <w:t xml:space="preserve">(2014) </w:t>
        </w:r>
      </w:ins>
      <w:r w:rsidRPr="00034410">
        <w:t>recommendation, as adopted in Vahey et al. 2015),</w:t>
      </w:r>
      <w:ins w:id="89" w:author="revised" w:date="2024-10-18T20:48:00Z" w16du:dateUtc="2024-10-18T18:48:00Z">
        <w:r w:rsidR="00000000" w:rsidRPr="00E86A8B">
          <w:rPr>
            <w:lang w:val="en-US"/>
          </w:rPr>
          <w:t xml:space="preserve"> </w:t>
        </w:r>
        <w:r w:rsidR="00350B4F" w:rsidRPr="00E86A8B">
          <w:rPr>
            <w:lang w:val="en-US"/>
          </w:rPr>
          <w:t>the statistical</w:t>
        </w:r>
      </w:ins>
      <w:r w:rsidRPr="00034410">
        <w:t xml:space="preserve">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 xml:space="preserve">-test), the direction of hypothesis (one-sided vs. two-sided), and the recommended sample size (i.e., the result of the test). Verification tests were </w:t>
      </w:r>
      <w:r w:rsidRPr="00B6073F">
        <w:t xml:space="preserve">performed using the </w:t>
      </w:r>
      <w:proofErr w:type="spellStart"/>
      <w:r w:rsidRPr="00B6073F">
        <w:t>pwr</w:t>
      </w:r>
      <w:proofErr w:type="spellEnd"/>
      <w:r w:rsidRPr="00B6073F">
        <w:t xml:space="preserve"> R library </w:t>
      </w:r>
      <w:r w:rsidRPr="00B6073F">
        <w:fldChar w:fldCharType="begin"/>
      </w:r>
      <w:r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B6073F">
        <w:fldChar w:fldCharType="separate"/>
      </w:r>
      <w:r w:rsidRPr="00B6073F">
        <w:rPr>
          <w:noProof/>
        </w:rPr>
        <w:t>(Champely, 2016)</w:t>
      </w:r>
      <w:r w:rsidRPr="00B6073F">
        <w:fldChar w:fldCharType="end"/>
      </w:r>
      <w:r w:rsidRPr="00B6073F">
        <w:t>. Table 1 contains the results of both the power analyses reported</w:t>
      </w:r>
      <w:r w:rsidRPr="00034410">
        <w:t xml:space="preserve"> </w:t>
      </w:r>
      <w:ins w:id="90" w:author="revised" w:date="2024-10-18T20:48:00Z" w16du:dateUtc="2024-10-18T18:48:00Z">
        <w:r w:rsidR="00247DA7" w:rsidRPr="00E86A8B">
          <w:rPr>
            <w:lang w:val="en-US"/>
          </w:rPr>
          <w:t>in</w:t>
        </w:r>
      </w:ins>
      <w:del w:id="91" w:author="revised" w:date="2024-10-18T20:48:00Z" w16du:dateUtc="2024-10-18T18:48:00Z">
        <w:r w:rsidRPr="00034410">
          <w:delText>by</w:delText>
        </w:r>
      </w:del>
      <w:r w:rsidRPr="00034410">
        <w:t xml:space="preserve"> Vahey et al. (2015) and </w:t>
      </w:r>
      <w:r>
        <w:t xml:space="preserve">those of the </w:t>
      </w:r>
      <w:r w:rsidRPr="00034410">
        <w:t>verification analyses. As can be seen in the table, Vahey et al.’s (2015) sample size recommendations were found to be computationally reproducible when their meta-analytic effect size was used</w:t>
      </w:r>
      <w:r>
        <w:t xml:space="preserve">, with one exception (difference </w:t>
      </w:r>
      <w:r w:rsidRPr="00573174">
        <w:rPr>
          <w:i/>
          <w:iCs/>
        </w:rPr>
        <w:t>N</w:t>
      </w:r>
      <w:r>
        <w:t xml:space="preserve"> = 36 vs. 34).</w:t>
      </w:r>
      <w:r w:rsidR="00167193" w:rsidRPr="00034410">
        <w:t xml:space="preserve"> </w:t>
      </w:r>
    </w:p>
    <w:p w14:paraId="4B34E510" w14:textId="4324BF9D" w:rsidR="00E40521" w:rsidRPr="00167193" w:rsidRDefault="008D2DF7" w:rsidP="00167193">
      <w:pPr>
        <w:pStyle w:val="Heading2"/>
      </w:pPr>
      <w:r w:rsidRPr="00167193">
        <w:lastRenderedPageBreak/>
        <w:t>Meta-analysis</w:t>
      </w:r>
    </w:p>
    <w:p w14:paraId="47447825" w14:textId="77777777" w:rsidR="0017243A" w:rsidRPr="0017243A" w:rsidRDefault="00000000" w:rsidP="00974D7B">
      <w:pPr>
        <w:pStyle w:val="Heading3"/>
      </w:pPr>
      <w:r>
        <w:t>Issues with the meta-analysis</w:t>
      </w:r>
      <w:r w:rsidR="00AA71D9">
        <w:t xml:space="preserve"> </w:t>
      </w:r>
      <w:r w:rsidR="000521C2">
        <w:t>results</w:t>
      </w:r>
    </w:p>
    <w:p w14:paraId="28C1FB69" w14:textId="723B31F3" w:rsidR="00E64BE8" w:rsidRDefault="00000000" w:rsidP="00D77465">
      <w:r w:rsidRPr="00034410">
        <w:t>Vahey et al.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w:t>
      </w:r>
      <w:ins w:id="92" w:author="revised" w:date="2024-10-18T20:48:00Z" w16du:dateUtc="2024-10-18T18:48:00Z">
        <w:r w:rsidR="00E22DAA" w:rsidRPr="00E86A8B">
          <w:rPr>
            <w:lang w:val="en-US"/>
          </w:rPr>
          <w:t>that article’s</w:t>
        </w:r>
      </w:ins>
      <w:del w:id="93" w:author="revised" w:date="2024-10-18T20:48:00Z" w16du:dateUtc="2024-10-18T18:48:00Z">
        <w:r w:rsidR="00984B3D">
          <w:delText>their</w:delText>
        </w:r>
      </w:del>
      <w:r w:rsidR="00984B3D">
        <w:t xml:space="preserve">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and CR) and 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34D6A810" w14:textId="42CEAE5E" w:rsidR="00486207" w:rsidRDefault="00000000" w:rsidP="00D77465">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 xml:space="preserve">I know of no legitimate way to produce a meta-analytic effect size with asymmetric Confidence Intervals of the type </w:t>
      </w:r>
      <w:ins w:id="94" w:author="revised" w:date="2024-10-18T20:48:00Z" w16du:dateUtc="2024-10-18T18:48:00Z">
        <w:r w:rsidR="00E22DAA" w:rsidRPr="00E86A8B">
          <w:rPr>
            <w:lang w:val="en-US"/>
          </w:rPr>
          <w:t>reported in</w:t>
        </w:r>
      </w:ins>
      <w:del w:id="95" w:author="revised" w:date="2024-10-18T20:48:00Z" w16du:dateUtc="2024-10-18T18:48:00Z">
        <w:r w:rsidR="00F23764">
          <w:delText>that</w:delText>
        </w:r>
      </w:del>
      <w:r w:rsidR="00F23764">
        <w:t xml:space="preserve"> Vahey et al. (2015</w:t>
      </w:r>
      <w:ins w:id="96" w:author="revised" w:date="2024-10-18T20:48:00Z" w16du:dateUtc="2024-10-18T18:48:00Z">
        <w:r w:rsidR="00F23764" w:rsidRPr="00E86A8B">
          <w:rPr>
            <w:lang w:val="en-US"/>
          </w:rPr>
          <w:t>)</w:t>
        </w:r>
        <w:r w:rsidR="00E22DAA" w:rsidRPr="00E86A8B">
          <w:rPr>
            <w:lang w:val="en-US"/>
          </w:rPr>
          <w:t>. They</w:t>
        </w:r>
      </w:ins>
      <w:del w:id="97" w:author="revised" w:date="2024-10-18T20:48:00Z" w16du:dateUtc="2024-10-18T18:48:00Z">
        <w:r w:rsidR="00F23764">
          <w:delText>) report</w:delText>
        </w:r>
        <w:r w:rsidR="00F463F9">
          <w:delText xml:space="preserve"> and they</w:delText>
        </w:r>
      </w:del>
      <w:r w:rsidR="00F463F9">
        <w:t xml:space="preserve">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modeling approaches.</w:t>
      </w:r>
    </w:p>
    <w:p w14:paraId="01D62B62" w14:textId="77777777" w:rsidR="007272CD" w:rsidRDefault="007272CD" w:rsidP="00D77465"/>
    <w:p w14:paraId="0C346E0C" w14:textId="77777777" w:rsidR="008D2DF7" w:rsidRDefault="008D2DF7" w:rsidP="00D77465">
      <w:r>
        <w:br w:type="page"/>
      </w:r>
    </w:p>
    <w:p w14:paraId="40EE2C7D" w14:textId="4328B855" w:rsidR="007272CD" w:rsidRDefault="007272CD" w:rsidP="00974D7B">
      <w:pPr>
        <w:ind w:firstLine="0"/>
        <w:rPr>
          <w:b/>
          <w:bCs/>
        </w:rPr>
      </w:pPr>
      <w:r w:rsidRPr="005357A0">
        <w:rPr>
          <w:b/>
          <w:bCs/>
        </w:rPr>
        <w:lastRenderedPageBreak/>
        <w:t xml:space="preserve">Figure 1. </w:t>
      </w:r>
      <w:r w:rsidRPr="004C1702">
        <w:t>Weighted-mean effect sizes and their 95% Confidence Intervals extracted from Vahey et al.’s (2015, Figure 1) forest plot.</w:t>
      </w:r>
    </w:p>
    <w:p w14:paraId="0C2D8052" w14:textId="77777777" w:rsidR="007272CD" w:rsidRPr="005357A0" w:rsidRDefault="007272CD" w:rsidP="00D77465">
      <w:r>
        <w:rPr>
          <w:noProof/>
        </w:rPr>
        <w:drawing>
          <wp:inline distT="0" distB="0" distL="0" distR="0" wp14:anchorId="4E6E5CD5" wp14:editId="62C61839">
            <wp:extent cx="4765184" cy="2620851"/>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4822081" cy="2652144"/>
                    </a:xfrm>
                    <a:prstGeom prst="rect">
                      <a:avLst/>
                    </a:prstGeom>
                  </pic:spPr>
                </pic:pic>
              </a:graphicData>
            </a:graphic>
          </wp:inline>
        </w:drawing>
      </w:r>
    </w:p>
    <w:p w14:paraId="48A07326" w14:textId="77777777" w:rsidR="007272CD" w:rsidRDefault="007272CD" w:rsidP="00D77465">
      <w:r w:rsidRPr="00034410">
        <w:t xml:space="preserve"> </w:t>
      </w:r>
    </w:p>
    <w:p w14:paraId="7ED3CCCF" w14:textId="77777777" w:rsidR="00C240F1" w:rsidRDefault="00C240F1">
      <w:pPr>
        <w:spacing w:line="240" w:lineRule="auto"/>
        <w:ind w:firstLine="0"/>
        <w:rPr>
          <w:b/>
          <w:bCs/>
        </w:rPr>
      </w:pPr>
      <w:r>
        <w:rPr>
          <w:b/>
          <w:bCs/>
        </w:rPr>
        <w:br w:type="page"/>
      </w:r>
    </w:p>
    <w:p w14:paraId="7FBB98EF" w14:textId="6FAA999B" w:rsidR="00F862D8" w:rsidRPr="00F862D8" w:rsidRDefault="00000000" w:rsidP="00974D7B">
      <w:pPr>
        <w:ind w:firstLine="0"/>
        <w:rPr>
          <w:b/>
          <w:bCs/>
        </w:rPr>
      </w:pPr>
      <w:r w:rsidRPr="00F862D8">
        <w:rPr>
          <w:b/>
          <w:bCs/>
        </w:rPr>
        <w:lastRenderedPageBreak/>
        <w:t xml:space="preserve">Figure </w:t>
      </w:r>
      <w:r w:rsidR="00157B0C">
        <w:rPr>
          <w:b/>
          <w:bCs/>
        </w:rPr>
        <w:t>2</w:t>
      </w:r>
      <w:r w:rsidRPr="00F862D8">
        <w:rPr>
          <w:b/>
          <w:bCs/>
        </w:rPr>
        <w:t xml:space="preserve">. </w:t>
      </w:r>
      <w:r w:rsidR="00B21A2E" w:rsidRPr="004C1702">
        <w:t xml:space="preserve">Discrepancies between the data in </w:t>
      </w:r>
      <w:r w:rsidR="00C55C2C" w:rsidRPr="004C1702">
        <w:t>Vahey et al.’s (2015)</w:t>
      </w:r>
      <w:r w:rsidR="00B21A2E" w:rsidRPr="004C1702">
        <w:t xml:space="preserve"> forest plot</w:t>
      </w:r>
      <w:r w:rsidR="00C55C2C" w:rsidRPr="004C1702">
        <w:t xml:space="preserve"> (their Figure 1) vs. funnel plot (their Figure 2)</w:t>
      </w:r>
      <w:r w:rsidR="00B21A2E" w:rsidRPr="004C1702">
        <w:t>.</w:t>
      </w:r>
      <w:r w:rsidR="00B21A2E">
        <w:rPr>
          <w:b/>
          <w:bCs/>
        </w:rPr>
        <w:t xml:space="preserve"> </w:t>
      </w:r>
    </w:p>
    <w:p w14:paraId="5AE70641" w14:textId="77777777" w:rsidR="00F862D8" w:rsidRDefault="00000000" w:rsidP="00D77465">
      <w:r>
        <w:rPr>
          <w:noProof/>
        </w:rPr>
        <w:drawing>
          <wp:inline distT="0" distB="0" distL="0" distR="0" wp14:anchorId="15F2F814" wp14:editId="1BA04CAF">
            <wp:extent cx="4687910" cy="4047373"/>
            <wp:effectExtent l="0" t="0" r="0" b="4445"/>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4710533" cy="4066904"/>
                    </a:xfrm>
                    <a:prstGeom prst="rect">
                      <a:avLst/>
                    </a:prstGeom>
                  </pic:spPr>
                </pic:pic>
              </a:graphicData>
            </a:graphic>
          </wp:inline>
        </w:drawing>
      </w:r>
    </w:p>
    <w:p w14:paraId="6BE7C7FF" w14:textId="3F88DAF4" w:rsidR="00B21A2E" w:rsidRPr="00C55C2C" w:rsidRDefault="00000000" w:rsidP="00974D7B">
      <w:pPr>
        <w:ind w:firstLine="0"/>
      </w:pPr>
      <w:r w:rsidRPr="00C55C2C">
        <w:t xml:space="preserve">Note: </w:t>
      </w:r>
      <w:r w:rsidR="008D2DF7">
        <w:t>Figure 2</w:t>
      </w:r>
      <w:r w:rsidR="008B57B9" w:rsidRPr="00C55C2C">
        <w:t xml:space="preserve"> was </w:t>
      </w:r>
      <w:r w:rsidRPr="00C55C2C">
        <w:t xml:space="preserve">created from Vahey et al.’s (2015) results reported in </w:t>
      </w:r>
      <w:ins w:id="98" w:author="revised" w:date="2024-10-18T20:48:00Z" w16du:dateUtc="2024-10-18T18:48:00Z">
        <w:r w:rsidR="00502E15">
          <w:rPr>
            <w:lang w:val="en-US"/>
          </w:rPr>
          <w:t>the</w:t>
        </w:r>
      </w:ins>
      <w:del w:id="99" w:author="revised" w:date="2024-10-18T20:48:00Z" w16du:dateUtc="2024-10-18T18:48:00Z">
        <w:r w:rsidRPr="00C55C2C">
          <w:delText>their</w:delText>
        </w:r>
      </w:del>
      <w:r w:rsidRPr="00C55C2C">
        <w:t xml:space="preserve"> forest plot (their Figure 1) vs. funnel plot</w:t>
      </w:r>
      <w:r w:rsidR="008B57B9" w:rsidRPr="00C55C2C">
        <w:t xml:space="preserve"> (their Figure 2)</w:t>
      </w:r>
      <w:r w:rsidRPr="00C55C2C">
        <w:t>. The black dot refers to the location of one weighted mean effect size according to their forest plot. The red dot asterisk refers to its approximate location in their funnel plot (their Figure 2).</w:t>
      </w:r>
      <w:r w:rsidR="00B53296" w:rsidRPr="00C55C2C">
        <w:t xml:space="preserve"> Circles refer to data points that match between the two plots.</w:t>
      </w:r>
    </w:p>
    <w:p w14:paraId="35F0806B" w14:textId="77777777" w:rsidR="00367018" w:rsidRDefault="00367018" w:rsidP="003C6E44"/>
    <w:p w14:paraId="770D2B69" w14:textId="77777777" w:rsidR="00974D7B" w:rsidRDefault="00974D7B" w:rsidP="003C6E44"/>
    <w:p w14:paraId="00680066" w14:textId="77777777" w:rsidR="00974D7B" w:rsidRPr="00974D7B" w:rsidRDefault="00974D7B" w:rsidP="003C6E44"/>
    <w:p w14:paraId="2A2F2D9D" w14:textId="77777777" w:rsidR="00C240F1" w:rsidRDefault="00C240F1">
      <w:pPr>
        <w:spacing w:line="240" w:lineRule="auto"/>
        <w:ind w:firstLine="0"/>
        <w:rPr>
          <w:b/>
          <w:bCs/>
        </w:rPr>
      </w:pPr>
      <w:r>
        <w:br w:type="page"/>
      </w:r>
    </w:p>
    <w:p w14:paraId="667B493C" w14:textId="1E652AFF" w:rsidR="00C34F86" w:rsidRPr="00974D7B" w:rsidRDefault="00000000" w:rsidP="00974D7B">
      <w:pPr>
        <w:pStyle w:val="Heading3"/>
      </w:pPr>
      <w:r w:rsidRPr="00974D7B">
        <w:lastRenderedPageBreak/>
        <w:t>Issues with the original effect sizes’ Confidence Intervals</w:t>
      </w:r>
    </w:p>
    <w:p w14:paraId="22B55DC3" w14:textId="02D06BE1" w:rsidR="00C34F86" w:rsidRDefault="00000000" w:rsidP="00D77465">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w:t>
      </w:r>
      <w:proofErr w:type="spellStart"/>
      <w:r>
        <w:t>labeled</w:t>
      </w:r>
      <w:proofErr w:type="spellEnd"/>
      <w:r>
        <w:t xml:space="preserve"> as representing weighted </w:t>
      </w:r>
      <w:r w:rsidRPr="00DC4226">
        <w:rPr>
          <w:i/>
          <w:iCs/>
        </w:rPr>
        <w:t>r</w:t>
      </w:r>
      <w:r>
        <w:t xml:space="preserve"> values and its Confidence Intervals. As such, the </w:t>
      </w:r>
      <w:r w:rsidR="002F45F0">
        <w:t>C</w:t>
      </w:r>
      <w:r>
        <w:t xml:space="preserve">onfidence </w:t>
      </w:r>
      <w:r w:rsidR="002F45F0">
        <w:t>I</w:t>
      </w:r>
      <w:r>
        <w:t xml:space="preserve">ntervals should be symmetrical, but they are not. For example, the effect size reported for Vahey et al. (2010) </w:t>
      </w:r>
      <w:ins w:id="100" w:author="revised" w:date="2024-10-18T20:48:00Z" w16du:dateUtc="2024-10-18T18:48:00Z">
        <w:r w:rsidR="00EC40AE">
          <w:rPr>
            <w:lang w:val="en-US"/>
          </w:rPr>
          <w:t>was</w:t>
        </w:r>
        <w:r w:rsidRPr="00E86A8B">
          <w:rPr>
            <w:lang w:val="en-US"/>
          </w:rPr>
          <w:t xml:space="preserve"> </w:t>
        </w:r>
      </w:ins>
      <m:oMath>
        <m:acc>
          <m:accPr>
            <m:chr m:val="̅"/>
            <m:ctrlPr>
              <w:ins w:id="101" w:author="revised" w:date="2024-10-18T20:48:00Z" w16du:dateUtc="2024-10-18T18:48:00Z">
                <w:rPr>
                  <w:rFonts w:ascii="Cambria Math" w:hAnsi="Cambria Math"/>
                  <w:i/>
                  <w:lang w:val="en-US"/>
                </w:rPr>
              </w:ins>
            </m:ctrlPr>
          </m:accPr>
          <m:e>
            <m:r>
              <w:ins w:id="102" w:author="revised" w:date="2024-10-18T20:48:00Z" w16du:dateUtc="2024-10-18T18:48:00Z">
                <w:rPr>
                  <w:rFonts w:ascii="Cambria Math" w:hAnsi="Cambria Math"/>
                  <w:lang w:val="en-US"/>
                </w:rPr>
                <m:t>r</m:t>
              </w:ins>
            </m:r>
          </m:e>
        </m:acc>
      </m:oMath>
      <w:del w:id="103" w:author="revised" w:date="2024-10-18T20:48:00Z" w16du:dateUtc="2024-10-18T18:48:00Z">
        <w:r>
          <w:delText xml:space="preserve">is </w:delText>
        </w:r>
        <w:r w:rsidRPr="00064BCC">
          <w:rPr>
            <w:i/>
            <w:iCs/>
          </w:rPr>
          <w:delText>r</w:delText>
        </w:r>
      </w:del>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Interval and is in principle compatible with a transformation having been applied (e.g., </w:t>
      </w:r>
      <w:ins w:id="104" w:author="revised" w:date="2024-10-18T20:48:00Z" w16du:dateUtc="2024-10-18T18:48:00Z">
        <w:r w:rsidRPr="00E86A8B">
          <w:rPr>
            <w:lang w:val="en-US"/>
          </w:rPr>
          <w:t>Fisher</w:t>
        </w:r>
        <w:r w:rsidR="000B1DDD">
          <w:rPr>
            <w:lang w:val="en-US"/>
          </w:rPr>
          <w:t>’s</w:t>
        </w:r>
      </w:ins>
      <w:del w:id="105" w:author="revised" w:date="2024-10-18T20:48:00Z" w16du:dateUtc="2024-10-18T18:48:00Z">
        <w:r>
          <w:delText>Fisher's</w:delText>
        </w:r>
      </w:del>
      <w:r>
        <w:t xml:space="preserve">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22DAC8F3" w14:textId="77777777" w:rsidR="00F862D8" w:rsidRPr="00F862D8" w:rsidRDefault="00000000" w:rsidP="00974D7B">
      <w:pPr>
        <w:pStyle w:val="Heading3"/>
      </w:pPr>
      <w:r>
        <w:t>Data in the f</w:t>
      </w:r>
      <w:r w:rsidRPr="00F862D8">
        <w:t>unnel plot</w:t>
      </w:r>
      <w:r>
        <w:t xml:space="preserve"> does not match the forest plot</w:t>
      </w:r>
    </w:p>
    <w:p w14:paraId="3E5BD437" w14:textId="4B1D5669" w:rsidR="00F862D8" w:rsidRDefault="00000000" w:rsidP="00D77465">
      <w:r>
        <w:t xml:space="preserve">Vahey et al. (2015) also reported weighted average effect size estimates in a funnel plot (see their Figure 2). </w:t>
      </w:r>
      <w:r w:rsidR="007A2285">
        <w:t>This duplication of data between two plots provided a vector for error detection. W</w:t>
      </w:r>
      <w:r>
        <w:t xml:space="preserve">hen I created a funnel plot from the results reported in </w:t>
      </w:r>
      <w:ins w:id="106" w:author="revised" w:date="2024-10-18T20:48:00Z" w16du:dateUtc="2024-10-18T18:48:00Z">
        <w:r w:rsidR="00E22DAA" w:rsidRPr="00E86A8B">
          <w:rPr>
            <w:lang w:val="en-US"/>
          </w:rPr>
          <w:t>the</w:t>
        </w:r>
      </w:ins>
      <w:del w:id="107" w:author="revised" w:date="2024-10-18T20:48:00Z" w16du:dateUtc="2024-10-18T18:48:00Z">
        <w:r>
          <w:delText>their</w:delText>
        </w:r>
      </w:del>
      <w:r>
        <w:t xml:space="preserve"> forest plot</w:t>
      </w:r>
      <w:ins w:id="108" w:author="revised" w:date="2024-10-18T20:48:00Z" w16du:dateUtc="2024-10-18T18:48:00Z">
        <w:r w:rsidR="00E22DAA" w:rsidRPr="00E86A8B">
          <w:rPr>
            <w:lang w:val="en-US"/>
          </w:rPr>
          <w:t xml:space="preserve"> reported in that article</w:t>
        </w:r>
      </w:ins>
      <w:r>
        <w:t xml:space="preserve">, one of the data points did not match </w:t>
      </w:r>
      <w:ins w:id="109" w:author="revised" w:date="2024-10-18T20:48:00Z" w16du:dateUtc="2024-10-18T18:48:00Z">
        <w:r w:rsidRPr="00E86A8B">
          <w:rPr>
            <w:lang w:val="en-US"/>
          </w:rPr>
          <w:t>the</w:t>
        </w:r>
        <w:r w:rsidR="00383969">
          <w:rPr>
            <w:lang w:val="en-US"/>
          </w:rPr>
          <w:t xml:space="preserve"> original article’s</w:t>
        </w:r>
      </w:ins>
      <w:del w:id="110" w:author="revised" w:date="2024-10-18T20:48:00Z" w16du:dateUtc="2024-10-18T18:48:00Z">
        <w:r>
          <w:delText>their</w:delText>
        </w:r>
      </w:del>
      <w:r>
        <w:t xml:space="preserve"> funnel plot. 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w:t>
      </w:r>
      <w:proofErr w:type="gramStart"/>
      <w:r>
        <w:t>in light of</w:t>
      </w:r>
      <w:proofErr w:type="gramEnd"/>
      <w:r>
        <w:t xml:space="preserve"> the </w:t>
      </w:r>
      <w:r w:rsidR="00367018">
        <w:t>section on ‘a</w:t>
      </w:r>
      <w:r w:rsidR="00367018" w:rsidRPr="00367018">
        <w:t>verage effect sizes</w:t>
      </w:r>
      <w:r w:rsidR="00367018">
        <w:t>’ that I discuss later</w:t>
      </w:r>
      <w:r>
        <w:t xml:space="preserve">), but this speaks to the broader pattern of non-reproducibility and internal inconsistencies in </w:t>
      </w:r>
      <w:ins w:id="111" w:author="revised" w:date="2024-10-18T20:48:00Z" w16du:dateUtc="2024-10-18T18:48:00Z">
        <w:r w:rsidR="0044103E" w:rsidRPr="00E86A8B">
          <w:rPr>
            <w:lang w:val="en-US"/>
          </w:rPr>
          <w:t xml:space="preserve">the results reported in </w:t>
        </w:r>
      </w:ins>
      <w:r>
        <w:t>Vahey et al.</w:t>
      </w:r>
      <w:ins w:id="112" w:author="original" w:date="2024-10-18T20:48:00Z" w16du:dateUtc="2024-10-18T18:48:00Z">
        <w:r>
          <w:t>’s</w:t>
        </w:r>
      </w:ins>
      <w:r>
        <w:t xml:space="preserve"> (2015</w:t>
      </w:r>
      <w:ins w:id="113" w:author="revised" w:date="2024-10-18T20:48:00Z" w16du:dateUtc="2024-10-18T18:48:00Z">
        <w:r w:rsidRPr="00E86A8B">
          <w:rPr>
            <w:lang w:val="en-US"/>
          </w:rPr>
          <w:t>).</w:t>
        </w:r>
      </w:ins>
      <w:del w:id="114" w:author="revised" w:date="2024-10-18T20:48:00Z" w16du:dateUtc="2024-10-18T18:48:00Z">
        <w:r>
          <w:delText>) results.</w:delText>
        </w:r>
      </w:del>
      <w:r>
        <w:t xml:space="preserve"> </w:t>
      </w:r>
    </w:p>
    <w:p w14:paraId="396F68C2" w14:textId="77777777" w:rsidR="000C7F5A" w:rsidRDefault="000C7F5A" w:rsidP="003C6E44"/>
    <w:p w14:paraId="63E915D3" w14:textId="67E0E2F3" w:rsidR="00C4623D" w:rsidRPr="00C4623D" w:rsidRDefault="00000000" w:rsidP="00974D7B">
      <w:pPr>
        <w:pStyle w:val="Heading3"/>
      </w:pPr>
      <w:r w:rsidRPr="00F862D8">
        <w:lastRenderedPageBreak/>
        <w:t>Implementation of the meta-analysis</w:t>
      </w:r>
    </w:p>
    <w:p w14:paraId="7FF7234E" w14:textId="4CBB5E4C" w:rsidR="00297052" w:rsidRDefault="00000000" w:rsidP="00D77465">
      <w:r w:rsidRPr="00034410">
        <w:t xml:space="preserve">Vahey et al. (2015) stated </w:t>
      </w:r>
      <w:ins w:id="115" w:author="revised" w:date="2024-10-18T20:48:00Z" w16du:dateUtc="2024-10-18T18:48:00Z">
        <w:r w:rsidRPr="00E86A8B">
          <w:rPr>
            <w:lang w:val="en-US"/>
          </w:rPr>
          <w:t xml:space="preserve">in </w:t>
        </w:r>
        <w:r w:rsidR="00FA23C1" w:rsidRPr="00E86A8B">
          <w:rPr>
            <w:lang w:val="en-US"/>
          </w:rPr>
          <w:t>the</w:t>
        </w:r>
        <w:r w:rsidRPr="00E86A8B">
          <w:rPr>
            <w:lang w:val="en-US"/>
          </w:rPr>
          <w:t xml:space="preserve"> methods section </w:t>
        </w:r>
      </w:ins>
      <w:r w:rsidRPr="00034410">
        <w:t xml:space="preserve">that a Hunter </w:t>
      </w:r>
      <w:ins w:id="116" w:author="revised" w:date="2024-10-18T20:48:00Z" w16du:dateUtc="2024-10-18T18:48:00Z">
        <w:r w:rsidRPr="00E86A8B">
          <w:rPr>
            <w:lang w:val="en-US"/>
          </w:rPr>
          <w:t>and</w:t>
        </w:r>
      </w:ins>
      <w:del w:id="117" w:author="revised" w:date="2024-10-18T20:48:00Z" w16du:dateUtc="2024-10-18T18:48:00Z">
        <w:r w:rsidRPr="00034410">
          <w:delText>&amp;</w:delText>
        </w:r>
      </w:del>
      <w:r w:rsidRPr="00034410">
        <w:t xml:space="preserve"> Schmidt style meta-analysis </w:t>
      </w:r>
      <w:ins w:id="118" w:author="revised" w:date="2024-10-18T20:48:00Z" w16du:dateUtc="2024-10-18T18:48:00Z">
        <w:r w:rsidRPr="00E86A8B">
          <w:rPr>
            <w:lang w:val="en-US"/>
          </w:rPr>
          <w:t xml:space="preserve">was employed </w:t>
        </w:r>
      </w:ins>
      <w:r w:rsidRPr="00034410">
        <w:t xml:space="preserve">and cited Field </w:t>
      </w:r>
      <w:ins w:id="119" w:author="revised" w:date="2024-10-18T20:48:00Z" w16du:dateUtc="2024-10-18T18:48:00Z">
        <w:r w:rsidRPr="00E86A8B">
          <w:rPr>
            <w:lang w:val="en-US"/>
          </w:rPr>
          <w:t>and</w:t>
        </w:r>
      </w:ins>
      <w:del w:id="120" w:author="revised" w:date="2024-10-18T20:48:00Z" w16du:dateUtc="2024-10-18T18:48:00Z">
        <w:r w:rsidRPr="00034410">
          <w:delText>&amp;</w:delText>
        </w:r>
      </w:del>
      <w:r w:rsidRPr="00034410">
        <w:t xml:space="preserve"> Gillett (2010</w:t>
      </w:r>
      <w:ins w:id="121" w:author="revised" w:date="2024-10-18T20:48:00Z" w16du:dateUtc="2024-10-18T18:48:00Z">
        <w:r w:rsidRPr="00E86A8B">
          <w:rPr>
            <w:lang w:val="en-US"/>
          </w:rPr>
          <w:t xml:space="preserve">). </w:t>
        </w:r>
        <w:r w:rsidR="00EA3145" w:rsidRPr="00E86A8B">
          <w:rPr>
            <w:lang w:val="en-US"/>
          </w:rPr>
          <w:t>Despite being able to obtain</w:t>
        </w:r>
      </w:ins>
      <w:del w:id="122" w:author="revised" w:date="2024-10-18T20:48:00Z" w16du:dateUtc="2024-10-18T18:48:00Z">
        <w:r w:rsidRPr="00034410">
          <w:delText>)</w:delText>
        </w:r>
        <w:r w:rsidR="004E50FB">
          <w:delText xml:space="preserve"> and its </w:delText>
        </w:r>
        <w:r w:rsidR="00C4623D">
          <w:delText xml:space="preserve">accompanying </w:delText>
        </w:r>
        <w:r w:rsidR="004E50FB">
          <w:delText>scripts that are maintained by Fields</w:delText>
        </w:r>
        <w:r w:rsidR="00C4623D">
          <w:delText xml:space="preserve"> on his website (</w:delText>
        </w:r>
        <w:r w:rsidR="00C4623D">
          <w:fldChar w:fldCharType="begin"/>
        </w:r>
        <w:r w:rsidR="00C4623D">
          <w:delInstrText>HYPERLINK "https://www.discoveringstatistics.com/repository/fieldgillett/how_to_do_a_meta_analysis.html"</w:delInstrText>
        </w:r>
        <w:r w:rsidR="00C4623D">
          <w:fldChar w:fldCharType="separate"/>
        </w:r>
        <w:r w:rsidR="00C4623D" w:rsidRPr="000E0890">
          <w:rPr>
            <w:rStyle w:val="Hyperlink"/>
          </w:rPr>
          <w:delText>https://www.discoveringstatistics.com/repository/fieldgillett/how_to_do_a_meta_analysis.html</w:delText>
        </w:r>
        <w:r w:rsidR="00C4623D">
          <w:rPr>
            <w:rStyle w:val="Hyperlink"/>
          </w:rPr>
          <w:fldChar w:fldCharType="end"/>
        </w:r>
        <w:r w:rsidR="00C4623D">
          <w:delText>)</w:delText>
        </w:r>
        <w:r w:rsidRPr="00034410">
          <w:delText xml:space="preserve">. </w:delText>
        </w:r>
        <w:r>
          <w:delText>In personal correspondence with Vahey, he stated it should in principle be possible to reconstruct their analytic strategy and results from the code provided by Field &amp; Gillett (2010), but he declined to share</w:delText>
        </w:r>
      </w:del>
      <w:r>
        <w:t xml:space="preserve"> the </w:t>
      </w:r>
      <w:ins w:id="123" w:author="revised" w:date="2024-10-18T20:48:00Z" w16du:dateUtc="2024-10-18T18:48:00Z">
        <w:r w:rsidR="00EA3145" w:rsidRPr="00E86A8B">
          <w:rPr>
            <w:lang w:val="en-US"/>
          </w:rPr>
          <w:t xml:space="preserve">SPSS and R scripts </w:t>
        </w:r>
        <w:r w:rsidR="00AB2922" w:rsidRPr="00E86A8B">
          <w:rPr>
            <w:lang w:val="en-US"/>
          </w:rPr>
          <w:t xml:space="preserve">for the tutorial paper that Dr. Vahey stated </w:t>
        </w:r>
      </w:ins>
      <w:del w:id="124" w:author="revised" w:date="2024-10-18T20:48:00Z" w16du:dateUtc="2024-10-18T18:48:00Z">
        <w:r>
          <w:delText xml:space="preserve">actual code used </w:delText>
        </w:r>
      </w:del>
      <w:r>
        <w:t xml:space="preserve">in </w:t>
      </w:r>
      <w:ins w:id="125" w:author="revised" w:date="2024-10-18T20:48:00Z" w16du:dateUtc="2024-10-18T18:48:00Z">
        <w:r w:rsidR="00AB2922" w:rsidRPr="00E86A8B">
          <w:rPr>
            <w:lang w:val="en-US"/>
          </w:rPr>
          <w:t xml:space="preserve">an email to me that they employed in the analyses of </w:t>
        </w:r>
      </w:ins>
      <w:r>
        <w:t>Vahey et al. (2015</w:t>
      </w:r>
      <w:ins w:id="126" w:author="revised" w:date="2024-10-18T20:48:00Z" w16du:dateUtc="2024-10-18T18:48:00Z">
        <w:r w:rsidR="00563565" w:rsidRPr="00E86A8B">
          <w:rPr>
            <w:lang w:val="en-US"/>
          </w:rPr>
          <w:t xml:space="preserve">; see </w:t>
        </w:r>
        <w:r w:rsidR="00B67E8B" w:rsidRPr="00E86A8B">
          <w:rPr>
            <w:lang w:val="en-US"/>
          </w:rPr>
          <w:t xml:space="preserve">“Correspondence and source of original code” section </w:t>
        </w:r>
        <w:r w:rsidR="00563565" w:rsidRPr="00E86A8B">
          <w:rPr>
            <w:lang w:val="en-US"/>
          </w:rPr>
          <w:t>above</w:t>
        </w:r>
        <w:r w:rsidR="00EA3145" w:rsidRPr="00E86A8B">
          <w:rPr>
            <w:lang w:val="en-US"/>
          </w:rPr>
          <w:t>), it was i</w:t>
        </w:r>
        <w:r w:rsidRPr="00E86A8B">
          <w:rPr>
            <w:lang w:val="en-US"/>
          </w:rPr>
          <w:t>n</w:t>
        </w:r>
      </w:ins>
      <w:del w:id="127" w:author="revised" w:date="2024-10-18T20:48:00Z" w16du:dateUtc="2024-10-18T18:48:00Z">
        <w:r>
          <w:delText>). In</w:delText>
        </w:r>
      </w:del>
      <w:r>
        <w:t xml:space="preserve"> practice surprisingly difficult to reconstruct </w:t>
      </w:r>
      <w:ins w:id="128" w:author="revised" w:date="2024-10-18T20:48:00Z" w16du:dateUtc="2024-10-18T18:48:00Z">
        <w:r w:rsidR="00EA3145" w:rsidRPr="00E86A8B">
          <w:rPr>
            <w:lang w:val="en-US"/>
          </w:rPr>
          <w:t>the analyses</w:t>
        </w:r>
      </w:ins>
      <w:del w:id="129" w:author="revised" w:date="2024-10-18T20:48:00Z" w16du:dateUtc="2024-10-18T18:48:00Z">
        <w:r>
          <w:delText>what was done</w:delText>
        </w:r>
      </w:del>
      <w:r>
        <w:t xml:space="preserve"> because of multiple discrepancies both (a) between Field </w:t>
      </w:r>
      <w:ins w:id="130" w:author="revised" w:date="2024-10-18T20:48:00Z" w16du:dateUtc="2024-10-18T18:48:00Z">
        <w:r w:rsidR="00C42A74" w:rsidRPr="00E86A8B">
          <w:rPr>
            <w:lang w:val="en-US"/>
          </w:rPr>
          <w:t>and</w:t>
        </w:r>
      </w:ins>
      <w:del w:id="131" w:author="revised" w:date="2024-10-18T20:48:00Z" w16du:dateUtc="2024-10-18T18:48:00Z">
        <w:r>
          <w:delText>&amp;</w:delText>
        </w:r>
      </w:del>
      <w:r>
        <w:t xml:space="preserve"> Gillett (2010) and Vahey et al. (2015)</w:t>
      </w:r>
      <w:r w:rsidR="000C0C37">
        <w:t xml:space="preserve">; </w:t>
      </w:r>
      <w:r>
        <w:t>(b) within Vahey et al. (2015) itself</w:t>
      </w:r>
      <w:r w:rsidR="000C0C37">
        <w:t xml:space="preserve">; (c) between Field and Gillett’s (2010) descriptions and </w:t>
      </w:r>
      <w:ins w:id="132" w:author="revised" w:date="2024-10-18T20:48:00Z" w16du:dateUtc="2024-10-18T18:48:00Z">
        <w:r w:rsidR="002939F0">
          <w:rPr>
            <w:lang w:val="en-US"/>
          </w:rPr>
          <w:t xml:space="preserve">Prof. </w:t>
        </w:r>
      </w:ins>
      <w:r w:rsidR="000C0C37">
        <w:t xml:space="preserve">Field’s actual code implementations, and (d) between the different implementations of the Hunter </w:t>
      </w:r>
      <w:ins w:id="133" w:author="revised" w:date="2024-10-18T20:48:00Z" w16du:dateUtc="2024-10-18T18:48:00Z">
        <w:r w:rsidR="00C42A74" w:rsidRPr="00E86A8B">
          <w:rPr>
            <w:lang w:val="en-US"/>
          </w:rPr>
          <w:t>and</w:t>
        </w:r>
      </w:ins>
      <w:del w:id="134" w:author="revised" w:date="2024-10-18T20:48:00Z" w16du:dateUtc="2024-10-18T18:48:00Z">
        <w:r w:rsidR="000C0C37">
          <w:delText>&amp;</w:delText>
        </w:r>
      </w:del>
      <w:r w:rsidR="000C0C37">
        <w:t xml:space="preserve"> Schmidt style meta-analysis between Field’s two different scripts that are associated with Field </w:t>
      </w:r>
      <w:ins w:id="135" w:author="revised" w:date="2024-10-18T20:48:00Z" w16du:dateUtc="2024-10-18T18:48:00Z">
        <w:r w:rsidR="00C42A74" w:rsidRPr="00E86A8B">
          <w:rPr>
            <w:lang w:val="en-US"/>
          </w:rPr>
          <w:t>and</w:t>
        </w:r>
      </w:ins>
      <w:del w:id="136" w:author="revised" w:date="2024-10-18T20:48:00Z" w16du:dateUtc="2024-10-18T18:48:00Z">
        <w:r w:rsidR="000C0C37">
          <w:delText>&amp;</w:delText>
        </w:r>
      </w:del>
      <w:r w:rsidR="000C0C37">
        <w:t xml:space="preserve"> Gillett (2010). </w:t>
      </w:r>
      <w:r>
        <w:t>I will discuss</w:t>
      </w:r>
      <w:r w:rsidR="000C0C37">
        <w:t xml:space="preserve"> each of these</w:t>
      </w:r>
      <w:ins w:id="137" w:author="revised" w:date="2024-10-18T20:48:00Z" w16du:dateUtc="2024-10-18T18:48:00Z">
        <w:r w:rsidR="004758AF" w:rsidRPr="00E86A8B">
          <w:rPr>
            <w:lang w:val="en-US"/>
          </w:rPr>
          <w:t xml:space="preserve"> in turn</w:t>
        </w:r>
        <w:r w:rsidR="007C3766" w:rsidRPr="00E86A8B">
          <w:rPr>
            <w:lang w:val="en-US"/>
          </w:rPr>
          <w:t xml:space="preserve">, </w:t>
        </w:r>
        <w:proofErr w:type="gramStart"/>
        <w:r w:rsidR="007C3766" w:rsidRPr="00E86A8B">
          <w:rPr>
            <w:lang w:val="en-US"/>
          </w:rPr>
          <w:t>in order to</w:t>
        </w:r>
        <w:proofErr w:type="gramEnd"/>
        <w:r w:rsidR="007C3766" w:rsidRPr="00E86A8B">
          <w:rPr>
            <w:lang w:val="en-US"/>
          </w:rPr>
          <w:t xml:space="preserve"> highlight the difficulty in reproducing meta-analysis results even when data and code are nominally available</w:t>
        </w:r>
        <w:r w:rsidRPr="00E86A8B">
          <w:rPr>
            <w:lang w:val="en-US"/>
          </w:rPr>
          <w:t>.</w:t>
        </w:r>
        <w:r w:rsidR="000C0C37" w:rsidRPr="00E86A8B">
          <w:rPr>
            <w:lang w:val="en-US"/>
          </w:rPr>
          <w:t xml:space="preserve"> </w:t>
        </w:r>
        <w:r w:rsidR="009D318C" w:rsidRPr="00E86A8B">
          <w:rPr>
            <w:lang w:val="en-US"/>
          </w:rPr>
          <w:t>The point here is to highlight my best efforts</w:t>
        </w:r>
      </w:ins>
      <w:del w:id="138" w:author="revised" w:date="2024-10-18T20:48:00Z" w16du:dateUtc="2024-10-18T18:48:00Z">
        <w:r>
          <w:delText>.</w:delText>
        </w:r>
        <w:r w:rsidR="000C0C37">
          <w:delText xml:space="preserve"> Trying</w:delText>
        </w:r>
      </w:del>
      <w:r w:rsidR="000C0C37">
        <w:t xml:space="preserve"> to </w:t>
      </w:r>
      <w:ins w:id="139" w:author="revised" w:date="2024-10-18T20:48:00Z" w16du:dateUtc="2024-10-18T18:48:00Z">
        <w:r w:rsidR="009D318C" w:rsidRPr="00E86A8B">
          <w:rPr>
            <w:lang w:val="en-US"/>
          </w:rPr>
          <w:t>try</w:t>
        </w:r>
      </w:ins>
      <w:del w:id="140" w:author="revised" w:date="2024-10-18T20:48:00Z" w16du:dateUtc="2024-10-18T18:48:00Z">
        <w:r w:rsidR="000C0C37">
          <w:delText>unravel this was extremely challenging,</w:delText>
        </w:r>
      </w:del>
      <w:r w:rsidR="000C0C37">
        <w:t xml:space="preserve"> to </w:t>
      </w:r>
      <w:ins w:id="141" w:author="revised" w:date="2024-10-18T20:48:00Z" w16du:dateUtc="2024-10-18T18:48:00Z">
        <w:r w:rsidR="009D318C" w:rsidRPr="00E86A8B">
          <w:rPr>
            <w:lang w:val="en-US"/>
          </w:rPr>
          <w:t>reproduce the results in Vahey et al. (2015) using the tutorial scripts Dr. Vahey reported using, and the complications that not having direct access</w:t>
        </w:r>
      </w:ins>
      <w:del w:id="142" w:author="revised" w:date="2024-10-18T20:48:00Z" w16du:dateUtc="2024-10-18T18:48:00Z">
        <w:r w:rsidR="000C0C37">
          <w:delText>a degree that is difficult</w:delText>
        </w:r>
      </w:del>
      <w:r w:rsidR="000C0C37">
        <w:t xml:space="preserve"> to </w:t>
      </w:r>
      <w:ins w:id="143" w:author="revised" w:date="2024-10-18T20:48:00Z" w16du:dateUtc="2024-10-18T18:48:00Z">
        <w:r w:rsidR="009D318C" w:rsidRPr="00E86A8B">
          <w:rPr>
            <w:lang w:val="en-US"/>
          </w:rPr>
          <w:t>the original authors’ code presented</w:t>
        </w:r>
      </w:ins>
      <w:del w:id="144" w:author="revised" w:date="2024-10-18T20:48:00Z" w16du:dateUtc="2024-10-18T18:48:00Z">
        <w:r w:rsidR="000C0C37">
          <w:delText>convey</w:delText>
        </w:r>
      </w:del>
      <w:r w:rsidR="000C0C37">
        <w:t>.</w:t>
      </w:r>
    </w:p>
    <w:p w14:paraId="7DDD7CB8" w14:textId="16DBEC59" w:rsidR="000F14E7" w:rsidRPr="000F14E7" w:rsidRDefault="00000000" w:rsidP="00D77465">
      <w:pPr>
        <w:rPr>
          <w:iCs/>
        </w:rPr>
      </w:pPr>
      <w:r>
        <w:t xml:space="preserve">Field </w:t>
      </w:r>
      <w:ins w:id="145" w:author="revised" w:date="2024-10-18T20:48:00Z" w16du:dateUtc="2024-10-18T18:48:00Z">
        <w:r w:rsidRPr="00E86A8B">
          <w:rPr>
            <w:lang w:val="en-US"/>
          </w:rPr>
          <w:t>and</w:t>
        </w:r>
      </w:ins>
      <w:del w:id="146" w:author="revised" w:date="2024-10-18T20:48:00Z" w16du:dateUtc="2024-10-18T18:48:00Z">
        <w:r>
          <w:delText>&amp;</w:delText>
        </w:r>
      </w:del>
      <w:r>
        <w:t xml:space="preserve"> Gillett (2010) describe two different ways of conducting meta-analyses: a Hedges </w:t>
      </w:r>
      <w:r w:rsidR="00013124">
        <w:t xml:space="preserve">and </w:t>
      </w:r>
      <w:proofErr w:type="gramStart"/>
      <w:r w:rsidR="00013124">
        <w:t>colleagues</w:t>
      </w:r>
      <w:proofErr w:type="gramEnd"/>
      <w:r w:rsidR="00013124">
        <w:t xml:space="preserve"> </w:t>
      </w:r>
      <w:r>
        <w:t xml:space="preserve">style “basic” meta-analysis and a Hunter and Schmidt style psychometric meta-analysis. Despite Vahey et al. (2015) stating that they applied the Hunter and Schmidt approach, multiple features of this approach are missing from </w:t>
      </w:r>
      <w:ins w:id="147" w:author="revised" w:date="2024-10-18T20:48:00Z" w16du:dateUtc="2024-10-18T18:48:00Z">
        <w:r w:rsidR="009D7DC6">
          <w:rPr>
            <w:lang w:val="en-US"/>
          </w:rPr>
          <w:t>the reported</w:t>
        </w:r>
      </w:ins>
      <w:del w:id="148" w:author="revised" w:date="2024-10-18T20:48:00Z" w16du:dateUtc="2024-10-18T18:48:00Z">
        <w:r>
          <w:delText>their</w:delText>
        </w:r>
      </w:del>
      <w:r>
        <w:t xml:space="preserve"> results</w:t>
      </w:r>
      <w:r w:rsidR="004423C2">
        <w:t xml:space="preserve">. This becomes more apparent when examining the metrics returned by Field’s accompanying SPSS scripts for Field </w:t>
      </w:r>
      <w:ins w:id="149" w:author="revised" w:date="2024-10-18T20:48:00Z" w16du:dateUtc="2024-10-18T18:48:00Z">
        <w:r w:rsidRPr="00E86A8B">
          <w:rPr>
            <w:lang w:val="en-US"/>
          </w:rPr>
          <w:t>and</w:t>
        </w:r>
      </w:ins>
      <w:del w:id="150" w:author="revised" w:date="2024-10-18T20:48:00Z" w16du:dateUtc="2024-10-18T18:48:00Z">
        <w:r w:rsidR="004423C2">
          <w:delText>&amp;</w:delText>
        </w:r>
      </w:del>
      <w:r w:rsidR="004423C2">
        <w:t xml:space="preserve"> Gillett (2010): </w:t>
      </w:r>
      <w:r w:rsidR="004423C2" w:rsidRPr="00034410">
        <w:t>“</w:t>
      </w:r>
      <w:proofErr w:type="spellStart"/>
      <w:r w:rsidR="004423C2" w:rsidRPr="00034410">
        <w:t>Meta_Basic_r.sps</w:t>
      </w:r>
      <w:proofErr w:type="spellEnd"/>
      <w:r w:rsidR="004423C2" w:rsidRPr="00034410">
        <w:t>” and “</w:t>
      </w:r>
      <w:proofErr w:type="spellStart"/>
      <w:r w:rsidR="004423C2" w:rsidRPr="00034410">
        <w:t>h_s</w:t>
      </w:r>
      <w:proofErr w:type="spellEnd"/>
      <w:r w:rsidR="004423C2" w:rsidRPr="00034410">
        <w:t xml:space="preserve"> </w:t>
      </w:r>
      <w:proofErr w:type="spellStart"/>
      <w:r w:rsidR="004423C2" w:rsidRPr="00034410">
        <w:t>syntax.sps</w:t>
      </w:r>
      <w:proofErr w:type="spellEnd"/>
      <w:r w:rsidR="004423C2" w:rsidRPr="00034410">
        <w:t>”.</w:t>
      </w:r>
      <w:r w:rsidR="004423C2">
        <w:t xml:space="preserve"> To complicate things, both scripts contain code to produce a Hunter and Schmidt style meta-analysis, with the former also producing a Hedges and </w:t>
      </w:r>
      <w:proofErr w:type="gramStart"/>
      <w:r w:rsidR="004423C2">
        <w:t>colleagues</w:t>
      </w:r>
      <w:proofErr w:type="gramEnd"/>
      <w:r w:rsidR="004423C2">
        <w:t xml:space="preserve"> style ‘basic’ meta-analysis. </w:t>
      </w:r>
    </w:p>
    <w:p w14:paraId="1862F107" w14:textId="77777777" w:rsidR="00442CE7" w:rsidRDefault="00442CE7" w:rsidP="00974D7B">
      <w:pPr>
        <w:pStyle w:val="Heading3"/>
        <w:sectPr w:rsidR="00442CE7" w:rsidSect="00D77465">
          <w:type w:val="continuous"/>
          <w:pgSz w:w="11900" w:h="16840"/>
          <w:pgMar w:top="1440" w:right="1440" w:bottom="1440" w:left="1440" w:header="709" w:footer="709" w:gutter="0"/>
          <w:cols w:space="340"/>
          <w:titlePg/>
          <w:docGrid w:linePitch="360"/>
          <w15:footnoteColumns w:val="1"/>
        </w:sectPr>
      </w:pPr>
    </w:p>
    <w:p w14:paraId="0E06D7B8" w14:textId="1C127556" w:rsidR="00442CE7" w:rsidRPr="00E86A8B" w:rsidRDefault="00000000" w:rsidP="009E4A22">
      <w:pPr>
        <w:rPr>
          <w:rFonts w:eastAsia="MS Mincho"/>
          <w:lang w:val="en-US"/>
        </w:rPr>
        <w:sectPr w:rsidR="00442CE7" w:rsidRPr="00E86A8B" w:rsidSect="00D77465">
          <w:pgSz w:w="16840" w:h="11900" w:orient="landscape"/>
          <w:pgMar w:top="1440" w:right="1440" w:bottom="1440" w:left="1440" w:header="709" w:footer="709" w:gutter="0"/>
          <w:cols w:space="340"/>
          <w:titlePg/>
          <w:docGrid w:linePitch="360"/>
          <w15:footnoteColumns w:val="1"/>
        </w:sectPr>
      </w:pPr>
      <w:r w:rsidRPr="004C1702">
        <w:rPr>
          <w:rFonts w:eastAsia="MS Mincho"/>
          <w:b/>
          <w:bCs/>
          <w:lang w:val=""/>
        </w:rPr>
        <w:lastRenderedPageBreak/>
        <w:t xml:space="preserve">Table 2. </w:t>
      </w:r>
      <w:r w:rsidRPr="004C1702">
        <w:rPr>
          <w:rFonts w:eastAsia="MS Mincho"/>
          <w:lang w:val=""/>
        </w:rPr>
        <w:t>Alignment between the results reported in Vahey et al. (2015) and Field’s SPSS scripts accompanying Field &amp; Gillett (</w:t>
      </w:r>
      <w:r w:rsidRPr="00E86A8B">
        <w:rPr>
          <w:rFonts w:eastAsia="MS Mincho"/>
          <w:lang w:val="en-US"/>
        </w:rPr>
        <w:t>2</w:t>
      </w:r>
      <w:r w:rsidR="00404F6A">
        <w:rPr>
          <w:rFonts w:eastAsia="MS Mincho"/>
          <w:lang w:val="en-US"/>
        </w:rPr>
        <w:t>010)</w:t>
      </w:r>
    </w:p>
    <w:p w14:paraId="5919EA4D" w14:textId="77777777" w:rsidR="00404F6A" w:rsidRPr="007C5953" w:rsidRDefault="00404F6A" w:rsidP="009E4A22">
      <w:pPr>
        <w:ind w:firstLine="0"/>
        <w:rPr>
          <w:rFonts w:eastAsia="MS Mincho"/>
          <w:lang w:val=""/>
        </w:rPr>
      </w:pPr>
    </w:p>
    <w:tbl>
      <w:tblPr>
        <w:tblStyle w:val="TableGrid1"/>
        <w:tblW w:w="12960" w:type="dxa"/>
        <w:jc w:val="center"/>
        <w:tblLayout w:type="fixed"/>
        <w:tblLook w:val="04A0" w:firstRow="1" w:lastRow="0" w:firstColumn="1" w:lastColumn="0" w:noHBand="0" w:noVBand="1"/>
      </w:tblPr>
      <w:tblGrid>
        <w:gridCol w:w="6559"/>
        <w:gridCol w:w="538"/>
        <w:gridCol w:w="538"/>
        <w:gridCol w:w="717"/>
        <w:gridCol w:w="2808"/>
        <w:gridCol w:w="1800"/>
      </w:tblGrid>
      <w:tr w:rsidR="00AA6907" w:rsidRPr="009E4A22" w14:paraId="6206B657" w14:textId="77777777" w:rsidTr="009E4A22">
        <w:trPr>
          <w:trHeight w:val="180"/>
          <w:jc w:val="center"/>
        </w:trPr>
        <w:tc>
          <w:tcPr>
            <w:tcW w:w="6559" w:type="dxa"/>
            <w:tcBorders>
              <w:top w:val="single" w:sz="4" w:space="0" w:color="auto"/>
              <w:left w:val="nil"/>
              <w:bottom w:val="single" w:sz="4" w:space="0" w:color="auto"/>
              <w:right w:val="nil"/>
            </w:tcBorders>
            <w:vAlign w:val="center"/>
            <w:hideMark/>
          </w:tcPr>
          <w:p w14:paraId="0B090E1B"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Source</w:t>
            </w:r>
          </w:p>
        </w:tc>
        <w:tc>
          <w:tcPr>
            <w:tcW w:w="538" w:type="dxa"/>
            <w:tcBorders>
              <w:top w:val="single" w:sz="4" w:space="0" w:color="auto"/>
              <w:left w:val="nil"/>
              <w:bottom w:val="single" w:sz="4" w:space="0" w:color="auto"/>
              <w:right w:val="nil"/>
            </w:tcBorders>
            <w:vAlign w:val="center"/>
            <w:hideMark/>
          </w:tcPr>
          <w:p w14:paraId="756EC59F" w14:textId="77777777" w:rsidR="00442CE7" w:rsidRPr="009E4A22" w:rsidRDefault="00000000" w:rsidP="009E4A22">
            <w:pPr>
              <w:spacing w:line="240" w:lineRule="auto"/>
              <w:ind w:firstLine="0"/>
              <w:jc w:val="center"/>
              <w:rPr>
                <w:rFonts w:eastAsia="MS Mincho"/>
                <w:sz w:val="20"/>
                <w:szCs w:val="20"/>
              </w:rPr>
            </w:pPr>
            <m:oMathPara>
              <m:oMath>
                <m:acc>
                  <m:accPr>
                    <m:chr m:val="̅"/>
                    <m:ctrlPr>
                      <w:rPr>
                        <w:rFonts w:ascii="Cambria Math" w:eastAsia="MS Mincho" w:hAnsi="Cambria Math"/>
                        <w:sz w:val="20"/>
                        <w:szCs w:val="20"/>
                      </w:rPr>
                    </m:ctrlPr>
                  </m:accPr>
                  <m:e>
                    <m:r>
                      <w:rPr>
                        <w:rFonts w:ascii="Cambria Math" w:eastAsia="MS Mincho" w:hAnsi="Cambria Math"/>
                        <w:sz w:val="20"/>
                        <w:szCs w:val="20"/>
                      </w:rPr>
                      <m:t>r</m:t>
                    </m:r>
                  </m:e>
                </m:acc>
              </m:oMath>
            </m:oMathPara>
          </w:p>
        </w:tc>
        <w:tc>
          <w:tcPr>
            <w:tcW w:w="538" w:type="dxa"/>
            <w:tcBorders>
              <w:top w:val="single" w:sz="4" w:space="0" w:color="auto"/>
              <w:left w:val="nil"/>
              <w:bottom w:val="single" w:sz="4" w:space="0" w:color="auto"/>
              <w:right w:val="nil"/>
            </w:tcBorders>
            <w:vAlign w:val="center"/>
            <w:hideMark/>
          </w:tcPr>
          <w:p w14:paraId="35A05E39"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CRs</w:t>
            </w:r>
          </w:p>
        </w:tc>
        <w:tc>
          <w:tcPr>
            <w:tcW w:w="2808" w:type="dxa"/>
            <w:tcBorders>
              <w:top w:val="single" w:sz="4" w:space="0" w:color="auto"/>
              <w:left w:val="nil"/>
              <w:bottom w:val="single" w:sz="4" w:space="0" w:color="auto"/>
              <w:right w:val="nil"/>
            </w:tcBorders>
            <w:vAlign w:val="center"/>
          </w:tcPr>
          <w:p w14:paraId="3DD8D38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Adjustments &amp; Transformations</w:t>
            </w:r>
          </w:p>
        </w:tc>
        <w:tc>
          <w:tcPr>
            <w:tcW w:w="1800" w:type="dxa"/>
            <w:tcBorders>
              <w:top w:val="single" w:sz="4" w:space="0" w:color="auto"/>
              <w:left w:val="nil"/>
              <w:bottom w:val="single" w:sz="4" w:space="0" w:color="auto"/>
              <w:right w:val="nil"/>
            </w:tcBorders>
            <w:vAlign w:val="center"/>
          </w:tcPr>
          <w:p w14:paraId="4237641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Employs reliability estimates</w:t>
            </w:r>
          </w:p>
        </w:tc>
      </w:tr>
      <w:tr w:rsidR="00AA6907" w:rsidRPr="009E4A22" w14:paraId="3ED524EC" w14:textId="77777777" w:rsidTr="009E4A22">
        <w:trPr>
          <w:trHeight w:val="512"/>
          <w:jc w:val="center"/>
        </w:trPr>
        <w:tc>
          <w:tcPr>
            <w:tcW w:w="6559" w:type="dxa"/>
            <w:tcBorders>
              <w:top w:val="single" w:sz="4" w:space="0" w:color="auto"/>
              <w:left w:val="nil"/>
              <w:bottom w:val="nil"/>
              <w:right w:val="nil"/>
            </w:tcBorders>
            <w:vAlign w:val="center"/>
            <w:hideMark/>
          </w:tcPr>
          <w:p w14:paraId="368E2376"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Vahey et al. (2015)</w:t>
            </w:r>
          </w:p>
        </w:tc>
        <w:tc>
          <w:tcPr>
            <w:tcW w:w="538" w:type="dxa"/>
            <w:tcBorders>
              <w:top w:val="single" w:sz="4" w:space="0" w:color="auto"/>
              <w:left w:val="nil"/>
              <w:bottom w:val="nil"/>
              <w:right w:val="nil"/>
            </w:tcBorders>
            <w:shd w:val="clear" w:color="auto" w:fill="D9D9D9"/>
            <w:vAlign w:val="center"/>
            <w:hideMark/>
          </w:tcPr>
          <w:p w14:paraId="05F3496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single" w:sz="4" w:space="0" w:color="auto"/>
              <w:left w:val="nil"/>
              <w:bottom w:val="nil"/>
              <w:right w:val="nil"/>
            </w:tcBorders>
            <w:shd w:val="clear" w:color="auto" w:fill="D9D9D9"/>
            <w:vAlign w:val="center"/>
            <w:hideMark/>
          </w:tcPr>
          <w:p w14:paraId="6152A3BE"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single" w:sz="4" w:space="0" w:color="auto"/>
              <w:left w:val="nil"/>
              <w:bottom w:val="nil"/>
              <w:right w:val="nil"/>
            </w:tcBorders>
            <w:shd w:val="clear" w:color="auto" w:fill="D9D9D9"/>
            <w:vAlign w:val="center"/>
          </w:tcPr>
          <w:p w14:paraId="25564C4B" w14:textId="46C878B8"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Likely</w:t>
            </w:r>
          </w:p>
          <w:p w14:paraId="7AB9AB1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r w:rsidRPr="009E4A22">
              <w:rPr>
                <w:rFonts w:eastAsia="MS Mincho"/>
                <w:sz w:val="20"/>
                <w:szCs w:val="20"/>
              </w:rPr>
              <w:t>*</w:t>
            </w:r>
          </w:p>
        </w:tc>
        <w:tc>
          <w:tcPr>
            <w:tcW w:w="1800" w:type="dxa"/>
            <w:tcBorders>
              <w:top w:val="single" w:sz="4" w:space="0" w:color="auto"/>
              <w:left w:val="nil"/>
              <w:bottom w:val="nil"/>
              <w:right w:val="nil"/>
            </w:tcBorders>
            <w:shd w:val="clear" w:color="auto" w:fill="D9D9D9"/>
            <w:vAlign w:val="center"/>
          </w:tcPr>
          <w:p w14:paraId="3FE4928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13C30C7A" w14:textId="77777777" w:rsidTr="009E4A22">
        <w:trPr>
          <w:trHeight w:val="550"/>
          <w:jc w:val="center"/>
        </w:trPr>
        <w:tc>
          <w:tcPr>
            <w:tcW w:w="6559" w:type="dxa"/>
            <w:tcBorders>
              <w:top w:val="nil"/>
              <w:left w:val="nil"/>
              <w:bottom w:val="nil"/>
              <w:right w:val="nil"/>
            </w:tcBorders>
            <w:vAlign w:val="center"/>
            <w:hideMark/>
          </w:tcPr>
          <w:p w14:paraId="11F64535"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Hunter &amp; Schmidt meta-analysis via Field’s “h_s_syntax.sps”</w:t>
            </w:r>
          </w:p>
        </w:tc>
        <w:tc>
          <w:tcPr>
            <w:tcW w:w="538" w:type="dxa"/>
            <w:tcBorders>
              <w:top w:val="nil"/>
              <w:left w:val="nil"/>
              <w:bottom w:val="nil"/>
              <w:right w:val="nil"/>
            </w:tcBorders>
            <w:shd w:val="clear" w:color="auto" w:fill="D9D9D9"/>
            <w:vAlign w:val="center"/>
            <w:hideMark/>
          </w:tcPr>
          <w:p w14:paraId="2FC9C31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nil"/>
              <w:right w:val="nil"/>
            </w:tcBorders>
            <w:shd w:val="clear" w:color="auto" w:fill="D9D9D9"/>
            <w:vAlign w:val="center"/>
            <w:hideMark/>
          </w:tcPr>
          <w:p w14:paraId="6A4D419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717" w:type="dxa"/>
            <w:tcBorders>
              <w:top w:val="nil"/>
              <w:left w:val="nil"/>
              <w:bottom w:val="nil"/>
              <w:right w:val="nil"/>
            </w:tcBorders>
            <w:shd w:val="clear" w:color="auto" w:fill="D9D9D9"/>
            <w:noWrap/>
            <w:vAlign w:val="center"/>
            <w:hideMark/>
          </w:tcPr>
          <w:p w14:paraId="30D9EC3D"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nil"/>
              <w:left w:val="nil"/>
              <w:bottom w:val="nil"/>
              <w:right w:val="nil"/>
            </w:tcBorders>
            <w:shd w:val="clear" w:color="auto" w:fill="auto"/>
            <w:vAlign w:val="center"/>
          </w:tcPr>
          <w:p w14:paraId="3348A459" w14:textId="77777777" w:rsidR="00442CE7" w:rsidRPr="009E4A22" w:rsidRDefault="00000000" w:rsidP="009E4A22">
            <w:pPr>
              <w:spacing w:line="240" w:lineRule="auto"/>
              <w:ind w:firstLine="0"/>
              <w:jc w:val="center"/>
              <w:rPr>
                <w:rFonts w:eastAsia="MS Mincho"/>
                <w:sz w:val="20"/>
                <w:szCs w:val="20"/>
                <w:highlight w:val="yellow"/>
              </w:rPr>
            </w:pPr>
            <w:r w:rsidRPr="009E4A22">
              <w:rPr>
                <w:rFonts w:eastAsia="MS Mincho"/>
                <w:sz w:val="20"/>
                <w:szCs w:val="20"/>
              </w:rPr>
              <w:t>No</w:t>
            </w:r>
          </w:p>
        </w:tc>
        <w:tc>
          <w:tcPr>
            <w:tcW w:w="1800" w:type="dxa"/>
            <w:tcBorders>
              <w:top w:val="nil"/>
              <w:left w:val="nil"/>
              <w:bottom w:val="nil"/>
              <w:right w:val="nil"/>
            </w:tcBorders>
            <w:vAlign w:val="center"/>
          </w:tcPr>
          <w:p w14:paraId="04D5A90D"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r>
      <w:tr w:rsidR="00AA6907" w:rsidRPr="009E4A22" w14:paraId="0B5483F5" w14:textId="77777777" w:rsidTr="009E4A22">
        <w:trPr>
          <w:trHeight w:val="756"/>
          <w:jc w:val="center"/>
        </w:trPr>
        <w:tc>
          <w:tcPr>
            <w:tcW w:w="6559" w:type="dxa"/>
            <w:tcBorders>
              <w:top w:val="nil"/>
              <w:left w:val="nil"/>
              <w:bottom w:val="nil"/>
              <w:right w:val="nil"/>
            </w:tcBorders>
            <w:vAlign w:val="center"/>
            <w:hideMark/>
          </w:tcPr>
          <w:p w14:paraId="3CC25300"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Hunter &amp; Schmidt meta-analysis via Field’s “Meta_Basic_r.sps”</w:t>
            </w:r>
          </w:p>
        </w:tc>
        <w:tc>
          <w:tcPr>
            <w:tcW w:w="538" w:type="dxa"/>
            <w:tcBorders>
              <w:top w:val="nil"/>
              <w:left w:val="nil"/>
              <w:bottom w:val="nil"/>
              <w:right w:val="nil"/>
            </w:tcBorders>
            <w:shd w:val="clear" w:color="auto" w:fill="D9D9D9"/>
            <w:vAlign w:val="center"/>
            <w:hideMark/>
          </w:tcPr>
          <w:p w14:paraId="05F7071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nil"/>
              <w:right w:val="nil"/>
            </w:tcBorders>
            <w:vAlign w:val="center"/>
            <w:hideMark/>
          </w:tcPr>
          <w:p w14:paraId="70D69F0A"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c>
          <w:tcPr>
            <w:tcW w:w="717" w:type="dxa"/>
            <w:tcBorders>
              <w:top w:val="nil"/>
              <w:left w:val="nil"/>
              <w:bottom w:val="nil"/>
              <w:right w:val="nil"/>
            </w:tcBorders>
            <w:shd w:val="clear" w:color="auto" w:fill="D9D9D9"/>
            <w:noWrap/>
            <w:vAlign w:val="center"/>
            <w:hideMark/>
          </w:tcPr>
          <w:p w14:paraId="74A0459B"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nil"/>
              <w:left w:val="nil"/>
              <w:bottom w:val="nil"/>
              <w:right w:val="nil"/>
            </w:tcBorders>
            <w:shd w:val="clear" w:color="auto" w:fill="auto"/>
            <w:vAlign w:val="center"/>
          </w:tcPr>
          <w:p w14:paraId="439B38A1"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Overton corrections,</w:t>
            </w:r>
          </w:p>
          <w:p w14:paraId="34D852EE"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r w:rsidRPr="009E4A22">
              <w:rPr>
                <w:rFonts w:eastAsia="MS Mincho"/>
                <w:sz w:val="20"/>
                <w:szCs w:val="20"/>
              </w:rPr>
              <w:t xml:space="preserve"> for </w:t>
            </w:r>
            <m:oMath>
              <m:acc>
                <m:accPr>
                  <m:chr m:val="̅"/>
                  <m:ctrlPr>
                    <w:rPr>
                      <w:rFonts w:ascii="Cambria Math" w:eastAsia="MS Mincho" w:hAnsi="Cambria Math"/>
                      <w:sz w:val="20"/>
                      <w:szCs w:val="20"/>
                    </w:rPr>
                  </m:ctrlPr>
                </m:accPr>
                <m:e>
                  <m:r>
                    <w:rPr>
                      <w:rFonts w:ascii="Cambria Math" w:eastAsia="MS Mincho" w:hAnsi="Cambria Math"/>
                      <w:sz w:val="20"/>
                      <w:szCs w:val="20"/>
                    </w:rPr>
                    <m:t>r</m:t>
                  </m:r>
                </m:e>
              </m:acc>
            </m:oMath>
            <w:r w:rsidRPr="009E4A22">
              <w:rPr>
                <w:rFonts w:eastAsia="MS Mincho"/>
                <w:sz w:val="20"/>
                <w:szCs w:val="20"/>
              </w:rPr>
              <w:t xml:space="preserve"> but not CRs</w:t>
            </w:r>
          </w:p>
        </w:tc>
        <w:tc>
          <w:tcPr>
            <w:tcW w:w="1800" w:type="dxa"/>
            <w:tcBorders>
              <w:top w:val="nil"/>
              <w:left w:val="nil"/>
              <w:bottom w:val="nil"/>
              <w:right w:val="nil"/>
            </w:tcBorders>
            <w:shd w:val="clear" w:color="auto" w:fill="D9D9D9"/>
            <w:vAlign w:val="center"/>
          </w:tcPr>
          <w:p w14:paraId="69F23127"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06FD9358" w14:textId="77777777" w:rsidTr="009E4A22">
        <w:trPr>
          <w:trHeight w:val="756"/>
          <w:jc w:val="center"/>
        </w:trPr>
        <w:tc>
          <w:tcPr>
            <w:tcW w:w="6559" w:type="dxa"/>
            <w:tcBorders>
              <w:top w:val="nil"/>
              <w:left w:val="nil"/>
              <w:bottom w:val="nil"/>
              <w:right w:val="nil"/>
            </w:tcBorders>
            <w:vAlign w:val="center"/>
          </w:tcPr>
          <w:p w14:paraId="4456F8DD"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Hedges and colleagues meta-analysis via Field’s “Meta_Basic_r.sps”</w:t>
            </w:r>
          </w:p>
        </w:tc>
        <w:tc>
          <w:tcPr>
            <w:tcW w:w="538" w:type="dxa"/>
            <w:tcBorders>
              <w:top w:val="nil"/>
              <w:left w:val="nil"/>
              <w:bottom w:val="nil"/>
              <w:right w:val="nil"/>
            </w:tcBorders>
            <w:shd w:val="clear" w:color="auto" w:fill="D9D9D9"/>
            <w:vAlign w:val="center"/>
          </w:tcPr>
          <w:p w14:paraId="57960C3A"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nil"/>
              <w:right w:val="nil"/>
            </w:tcBorders>
            <w:shd w:val="clear" w:color="auto" w:fill="D9D9D9"/>
            <w:vAlign w:val="center"/>
          </w:tcPr>
          <w:p w14:paraId="325FF406"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717" w:type="dxa"/>
            <w:tcBorders>
              <w:top w:val="nil"/>
              <w:left w:val="nil"/>
              <w:bottom w:val="nil"/>
              <w:right w:val="nil"/>
            </w:tcBorders>
            <w:shd w:val="clear" w:color="auto" w:fill="auto"/>
            <w:noWrap/>
            <w:vAlign w:val="center"/>
          </w:tcPr>
          <w:p w14:paraId="262153B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c>
          <w:tcPr>
            <w:tcW w:w="2808" w:type="dxa"/>
            <w:tcBorders>
              <w:top w:val="nil"/>
              <w:left w:val="nil"/>
              <w:bottom w:val="nil"/>
              <w:right w:val="nil"/>
            </w:tcBorders>
            <w:shd w:val="clear" w:color="auto" w:fill="auto"/>
            <w:vAlign w:val="center"/>
          </w:tcPr>
          <w:p w14:paraId="679441AE"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Overton corrections,</w:t>
            </w:r>
          </w:p>
          <w:p w14:paraId="3DA899A3"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p>
        </w:tc>
        <w:tc>
          <w:tcPr>
            <w:tcW w:w="1800" w:type="dxa"/>
            <w:tcBorders>
              <w:top w:val="nil"/>
              <w:left w:val="nil"/>
              <w:bottom w:val="nil"/>
              <w:right w:val="nil"/>
            </w:tcBorders>
            <w:shd w:val="clear" w:color="auto" w:fill="D9D9D9"/>
            <w:vAlign w:val="center"/>
          </w:tcPr>
          <w:p w14:paraId="081ACB8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5B4697E8" w14:textId="77777777" w:rsidTr="009E4A22">
        <w:trPr>
          <w:trHeight w:val="720"/>
          <w:jc w:val="center"/>
        </w:trPr>
        <w:tc>
          <w:tcPr>
            <w:tcW w:w="6559" w:type="dxa"/>
            <w:tcBorders>
              <w:top w:val="nil"/>
              <w:left w:val="nil"/>
              <w:bottom w:val="single" w:sz="4" w:space="0" w:color="auto"/>
              <w:right w:val="nil"/>
            </w:tcBorders>
            <w:vAlign w:val="center"/>
          </w:tcPr>
          <w:p w14:paraId="490A4007" w14:textId="77777777" w:rsidR="00442CE7" w:rsidRPr="009E4A22" w:rsidRDefault="00000000" w:rsidP="009E4A22">
            <w:pPr>
              <w:spacing w:line="240" w:lineRule="auto"/>
              <w:ind w:firstLine="0"/>
              <w:rPr>
                <w:rFonts w:eastAsia="MS Mincho"/>
                <w:sz w:val="20"/>
                <w:szCs w:val="20"/>
              </w:rPr>
            </w:pPr>
            <w:r w:rsidRPr="009E4A22">
              <w:rPr>
                <w:rFonts w:eastAsia="MS Mincho"/>
                <w:sz w:val="20"/>
                <w:szCs w:val="20"/>
              </w:rPr>
              <w:t>Hunter &amp; Schmidt meta-analysis via a modification of Field’s "Meta_Basic_r.sps" to remove apparently erroneous Overton correction**</w:t>
            </w:r>
          </w:p>
        </w:tc>
        <w:tc>
          <w:tcPr>
            <w:tcW w:w="538" w:type="dxa"/>
            <w:tcBorders>
              <w:top w:val="nil"/>
              <w:left w:val="nil"/>
              <w:bottom w:val="single" w:sz="4" w:space="0" w:color="auto"/>
              <w:right w:val="nil"/>
            </w:tcBorders>
            <w:shd w:val="clear" w:color="auto" w:fill="D9D9D9"/>
            <w:vAlign w:val="center"/>
          </w:tcPr>
          <w:p w14:paraId="29473B10"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538" w:type="dxa"/>
            <w:tcBorders>
              <w:top w:val="nil"/>
              <w:left w:val="nil"/>
              <w:bottom w:val="single" w:sz="4" w:space="0" w:color="auto"/>
              <w:right w:val="nil"/>
            </w:tcBorders>
            <w:vAlign w:val="center"/>
          </w:tcPr>
          <w:p w14:paraId="2CB1AB9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Yes</w:t>
            </w:r>
          </w:p>
        </w:tc>
        <w:tc>
          <w:tcPr>
            <w:tcW w:w="2808" w:type="dxa"/>
            <w:tcBorders>
              <w:top w:val="nil"/>
              <w:left w:val="nil"/>
              <w:bottom w:val="single" w:sz="4" w:space="0" w:color="auto"/>
              <w:right w:val="nil"/>
            </w:tcBorders>
            <w:shd w:val="clear" w:color="auto" w:fill="D9D9D9"/>
            <w:vAlign w:val="center"/>
          </w:tcPr>
          <w:p w14:paraId="039A037B"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 xml:space="preserve">Fisher’s </w:t>
            </w:r>
            <w:r w:rsidRPr="009E4A22">
              <w:rPr>
                <w:rFonts w:eastAsia="MS Mincho"/>
                <w:i/>
                <w:iCs/>
                <w:sz w:val="20"/>
                <w:szCs w:val="20"/>
              </w:rPr>
              <w:t>r</w:t>
            </w:r>
            <w:r w:rsidRPr="009E4A22">
              <w:rPr>
                <w:rFonts w:eastAsia="MS Mincho"/>
                <w:sz w:val="20"/>
                <w:szCs w:val="20"/>
              </w:rPr>
              <w:t>-to-</w:t>
            </w:r>
            <w:r w:rsidRPr="009E4A22">
              <w:rPr>
                <w:rFonts w:eastAsia="MS Mincho"/>
                <w:i/>
                <w:iCs/>
                <w:sz w:val="20"/>
                <w:szCs w:val="20"/>
              </w:rPr>
              <w:t>z</w:t>
            </w:r>
          </w:p>
        </w:tc>
        <w:tc>
          <w:tcPr>
            <w:tcW w:w="1800" w:type="dxa"/>
            <w:tcBorders>
              <w:top w:val="nil"/>
              <w:left w:val="nil"/>
              <w:bottom w:val="single" w:sz="4" w:space="0" w:color="auto"/>
              <w:right w:val="nil"/>
            </w:tcBorders>
            <w:shd w:val="clear" w:color="auto" w:fill="D9D9D9"/>
            <w:vAlign w:val="center"/>
          </w:tcPr>
          <w:p w14:paraId="4684448C" w14:textId="77777777" w:rsidR="00442CE7" w:rsidRPr="009E4A22" w:rsidRDefault="00000000" w:rsidP="009E4A22">
            <w:pPr>
              <w:spacing w:line="240" w:lineRule="auto"/>
              <w:ind w:firstLine="0"/>
              <w:jc w:val="center"/>
              <w:rPr>
                <w:rFonts w:eastAsia="MS Mincho"/>
                <w:sz w:val="20"/>
                <w:szCs w:val="20"/>
              </w:rPr>
            </w:pPr>
            <w:r w:rsidRPr="009E4A22">
              <w:rPr>
                <w:rFonts w:eastAsia="MS Mincho"/>
                <w:sz w:val="20"/>
                <w:szCs w:val="20"/>
              </w:rPr>
              <w:t>No</w:t>
            </w:r>
          </w:p>
        </w:tc>
      </w:tr>
      <w:tr w:rsidR="00AA6907" w:rsidRPr="009E4A22" w14:paraId="7F54B5BD" w14:textId="77777777" w:rsidTr="009E4A22">
        <w:trPr>
          <w:trHeight w:val="1845"/>
          <w:jc w:val="center"/>
        </w:trPr>
        <w:tc>
          <w:tcPr>
            <w:tcW w:w="12960" w:type="dxa"/>
            <w:gridSpan w:val="6"/>
            <w:tcBorders>
              <w:top w:val="single" w:sz="4" w:space="0" w:color="auto"/>
              <w:left w:val="nil"/>
              <w:bottom w:val="nil"/>
              <w:right w:val="nil"/>
            </w:tcBorders>
            <w:vAlign w:val="center"/>
          </w:tcPr>
          <w:p w14:paraId="3E3E9272" w14:textId="77777777" w:rsidR="00442CE7" w:rsidRPr="00672A43" w:rsidRDefault="00000000" w:rsidP="009E4A22">
            <w:pPr>
              <w:spacing w:line="240" w:lineRule="auto"/>
              <w:ind w:firstLine="0"/>
              <w:rPr>
                <w:rFonts w:eastAsia="MS Mincho"/>
                <w:sz w:val="20"/>
                <w:szCs w:val="20"/>
              </w:rPr>
            </w:pPr>
            <w:r w:rsidRPr="009E4A22">
              <w:rPr>
                <w:rFonts w:eastAsia="MS Mincho"/>
                <w:i/>
                <w:iCs/>
                <w:sz w:val="20"/>
                <w:szCs w:val="20"/>
              </w:rPr>
              <w:t xml:space="preserve">Notes: </w:t>
            </w:r>
            <w:r w:rsidRPr="009E4A22">
              <w:rPr>
                <w:rFonts w:eastAsia="MS Mincho"/>
                <w:sz w:val="20"/>
                <w:szCs w:val="20"/>
              </w:rPr>
              <w:t xml:space="preserve">Shaded cells match the requirements to be </w:t>
            </w:r>
            <w:r w:rsidRPr="00672A43">
              <w:rPr>
                <w:rFonts w:eastAsia="MS Mincho"/>
                <w:sz w:val="20"/>
                <w:szCs w:val="20"/>
              </w:rPr>
              <w:t xml:space="preserve">capable of producing the same type of output as reported in Vahey et al. (2015), agnostic to whether the numerical results match those reported in Vahey et al. (2015). </w:t>
            </w:r>
          </w:p>
          <w:p w14:paraId="0185003A" w14:textId="6C127026" w:rsidR="00442CE7" w:rsidRPr="00672A43" w:rsidRDefault="00000000" w:rsidP="009E4A22">
            <w:pPr>
              <w:spacing w:line="240" w:lineRule="auto"/>
              <w:ind w:firstLine="0"/>
              <w:rPr>
                <w:rFonts w:eastAsia="MS Mincho"/>
                <w:sz w:val="20"/>
                <w:szCs w:val="20"/>
              </w:rPr>
            </w:pPr>
            <w:r w:rsidRPr="00672A43">
              <w:rPr>
                <w:rFonts w:eastAsia="MS Mincho"/>
                <w:sz w:val="20"/>
                <w:szCs w:val="20"/>
              </w:rPr>
              <w:t xml:space="preserve">* Vahey et al. (2015) did not explicitly state using any transformations. However, </w:t>
            </w:r>
            <w:ins w:id="151" w:author="revised" w:date="2024-10-18T20:48:00Z" w16du:dateUtc="2024-10-18T18:48:00Z">
              <w:r w:rsidRPr="00672A43">
                <w:rPr>
                  <w:rFonts w:eastAsia="MS Mincho"/>
                  <w:sz w:val="20"/>
                  <w:szCs w:val="20"/>
                  <w:lang w:val="en-US"/>
                </w:rPr>
                <w:t>the</w:t>
              </w:r>
              <w:r w:rsidR="001E3696" w:rsidRPr="00672A43">
                <w:rPr>
                  <w:rFonts w:eastAsia="MS Mincho"/>
                  <w:sz w:val="20"/>
                  <w:szCs w:val="20"/>
                  <w:lang w:val="en-US"/>
                </w:rPr>
                <w:t xml:space="preserve"> original article’s</w:t>
              </w:r>
            </w:ins>
            <w:del w:id="152" w:author="revised" w:date="2024-10-18T20:48:00Z" w16du:dateUtc="2024-10-18T18:48:00Z">
              <w:r w:rsidRPr="00672A43">
                <w:rPr>
                  <w:rFonts w:eastAsia="MS Mincho"/>
                  <w:sz w:val="20"/>
                  <w:szCs w:val="20"/>
                </w:rPr>
                <w:delText>their</w:delText>
              </w:r>
            </w:del>
            <w:r w:rsidRPr="00672A43">
              <w:rPr>
                <w:rFonts w:eastAsia="MS Mincho"/>
                <w:sz w:val="20"/>
                <w:szCs w:val="20"/>
              </w:rPr>
              <w:t xml:space="preserve"> forest plot's (their Figure 1) individual effect sizes have asymmetric confidence intervals implying a transformation; </w:t>
            </w:r>
            <w:ins w:id="153" w:author="revised" w:date="2024-10-18T20:48:00Z" w16du:dateUtc="2024-10-18T18:48:00Z">
              <w:r w:rsidRPr="00672A43">
                <w:rPr>
                  <w:rFonts w:eastAsia="MS Mincho"/>
                  <w:sz w:val="20"/>
                  <w:szCs w:val="20"/>
                  <w:lang w:val="en-US"/>
                </w:rPr>
                <w:t>the</w:t>
              </w:r>
            </w:ins>
            <w:del w:id="154" w:author="revised" w:date="2024-10-18T20:48:00Z" w16du:dateUtc="2024-10-18T18:48:00Z">
              <w:r w:rsidRPr="00672A43">
                <w:rPr>
                  <w:rFonts w:eastAsia="MS Mincho"/>
                  <w:sz w:val="20"/>
                  <w:szCs w:val="20"/>
                </w:rPr>
                <w:delText>their</w:delText>
              </w:r>
            </w:del>
            <w:r w:rsidRPr="00672A43">
              <w:rPr>
                <w:rFonts w:eastAsia="MS Mincho"/>
                <w:sz w:val="20"/>
                <w:szCs w:val="20"/>
              </w:rPr>
              <w:t xml:space="preserve"> funnel plot (their Figure 2) is labeled as employing </w:t>
            </w:r>
            <w:ins w:id="155" w:author="revised" w:date="2024-10-18T20:48:00Z" w16du:dateUtc="2024-10-18T18:48:00Z">
              <w:r w:rsidRPr="00672A43">
                <w:rPr>
                  <w:rFonts w:eastAsia="MS Mincho"/>
                  <w:sz w:val="20"/>
                  <w:szCs w:val="20"/>
                  <w:lang w:val="en-US"/>
                </w:rPr>
                <w:t>Fisher</w:t>
              </w:r>
              <w:r w:rsidR="004F6E45" w:rsidRPr="00672A43">
                <w:rPr>
                  <w:rFonts w:eastAsia="MS Mincho"/>
                  <w:sz w:val="20"/>
                  <w:szCs w:val="20"/>
                  <w:lang w:val="en-US"/>
                </w:rPr>
                <w:t>’</w:t>
              </w:r>
              <w:r w:rsidRPr="00672A43">
                <w:rPr>
                  <w:rFonts w:eastAsia="MS Mincho"/>
                  <w:sz w:val="20"/>
                  <w:szCs w:val="20"/>
                  <w:lang w:val="en-US"/>
                </w:rPr>
                <w:t>s</w:t>
              </w:r>
            </w:ins>
            <w:del w:id="156" w:author="revised" w:date="2024-10-18T20:48:00Z" w16du:dateUtc="2024-10-18T18:48:00Z">
              <w:r w:rsidRPr="00672A43">
                <w:rPr>
                  <w:rFonts w:eastAsia="MS Mincho"/>
                  <w:sz w:val="20"/>
                  <w:szCs w:val="20"/>
                </w:rPr>
                <w:delText>Fisher's</w:delText>
              </w:r>
            </w:del>
            <w:r w:rsidRPr="00672A43">
              <w:rPr>
                <w:rFonts w:eastAsia="MS Mincho"/>
                <w:sz w:val="20"/>
                <w:szCs w:val="20"/>
              </w:rPr>
              <w:t xml:space="preserve"> </w:t>
            </w:r>
            <w:r w:rsidRPr="00672A43">
              <w:rPr>
                <w:rFonts w:eastAsia="MS Mincho"/>
                <w:i/>
                <w:iCs/>
                <w:sz w:val="20"/>
                <w:szCs w:val="20"/>
              </w:rPr>
              <w:t>r</w:t>
            </w:r>
            <w:r w:rsidRPr="00672A43">
              <w:rPr>
                <w:rFonts w:eastAsia="MS Mincho"/>
                <w:sz w:val="20"/>
                <w:szCs w:val="20"/>
              </w:rPr>
              <w:t>-to-</w:t>
            </w:r>
            <w:r w:rsidRPr="00672A43">
              <w:rPr>
                <w:rFonts w:eastAsia="MS Mincho"/>
                <w:i/>
                <w:iCs/>
                <w:sz w:val="20"/>
                <w:szCs w:val="20"/>
              </w:rPr>
              <w:t>z</w:t>
            </w:r>
            <w:r w:rsidRPr="00672A43">
              <w:rPr>
                <w:rFonts w:eastAsia="MS Mincho"/>
                <w:sz w:val="20"/>
                <w:szCs w:val="20"/>
              </w:rPr>
              <w:t xml:space="preserve"> transformed values; and the method they state they followed employs </w:t>
            </w:r>
            <w:ins w:id="157" w:author="revised" w:date="2024-10-18T20:48:00Z" w16du:dateUtc="2024-10-18T18:48:00Z">
              <w:r w:rsidRPr="00672A43">
                <w:rPr>
                  <w:rFonts w:eastAsia="MS Mincho"/>
                  <w:sz w:val="20"/>
                  <w:szCs w:val="20"/>
                  <w:lang w:val="en-US"/>
                </w:rPr>
                <w:t>Fisher</w:t>
              </w:r>
              <w:r w:rsidR="00B30ABB" w:rsidRPr="00672A43">
                <w:rPr>
                  <w:rFonts w:eastAsia="MS Mincho"/>
                  <w:sz w:val="20"/>
                  <w:szCs w:val="20"/>
                  <w:lang w:val="en-US"/>
                </w:rPr>
                <w:t>’</w:t>
              </w:r>
              <w:r w:rsidRPr="00672A43">
                <w:rPr>
                  <w:rFonts w:eastAsia="MS Mincho"/>
                  <w:sz w:val="20"/>
                  <w:szCs w:val="20"/>
                  <w:lang w:val="en-US"/>
                </w:rPr>
                <w:t>s</w:t>
              </w:r>
            </w:ins>
            <w:del w:id="158" w:author="revised" w:date="2024-10-18T20:48:00Z" w16du:dateUtc="2024-10-18T18:48:00Z">
              <w:r w:rsidRPr="00672A43">
                <w:rPr>
                  <w:rFonts w:eastAsia="MS Mincho"/>
                  <w:sz w:val="20"/>
                  <w:szCs w:val="20"/>
                </w:rPr>
                <w:delText>Fisher's</w:delText>
              </w:r>
            </w:del>
            <w:r w:rsidRPr="00672A43">
              <w:rPr>
                <w:rFonts w:eastAsia="MS Mincho"/>
                <w:sz w:val="20"/>
                <w:szCs w:val="20"/>
              </w:rPr>
              <w:t xml:space="preserve"> </w:t>
            </w:r>
            <w:r w:rsidRPr="00672A43">
              <w:rPr>
                <w:rFonts w:eastAsia="MS Mincho"/>
                <w:i/>
                <w:iCs/>
                <w:sz w:val="20"/>
                <w:szCs w:val="20"/>
              </w:rPr>
              <w:t>r</w:t>
            </w:r>
            <w:r w:rsidRPr="00672A43">
              <w:rPr>
                <w:rFonts w:eastAsia="MS Mincho"/>
                <w:sz w:val="20"/>
                <w:szCs w:val="20"/>
              </w:rPr>
              <w:t>-to-</w:t>
            </w:r>
            <w:r w:rsidRPr="00672A43">
              <w:rPr>
                <w:rFonts w:eastAsia="MS Mincho"/>
                <w:i/>
                <w:iCs/>
                <w:sz w:val="20"/>
                <w:szCs w:val="20"/>
              </w:rPr>
              <w:t>z</w:t>
            </w:r>
            <w:r w:rsidRPr="00672A43">
              <w:rPr>
                <w:rFonts w:eastAsia="MS Mincho"/>
                <w:sz w:val="20"/>
                <w:szCs w:val="20"/>
              </w:rPr>
              <w:t xml:space="preserve"> transformations.</w:t>
            </w:r>
          </w:p>
          <w:p w14:paraId="66665841" w14:textId="77777777" w:rsidR="00442CE7" w:rsidRPr="009E4A22" w:rsidRDefault="00000000" w:rsidP="009E4A22">
            <w:pPr>
              <w:spacing w:line="240" w:lineRule="auto"/>
              <w:ind w:firstLine="0"/>
              <w:rPr>
                <w:rFonts w:eastAsia="MS Mincho"/>
                <w:sz w:val="20"/>
                <w:szCs w:val="20"/>
              </w:rPr>
            </w:pPr>
            <w:r w:rsidRPr="00672A43">
              <w:rPr>
                <w:rFonts w:eastAsia="MS Mincho"/>
                <w:sz w:val="20"/>
                <w:szCs w:val="20"/>
              </w:rPr>
              <w:t>** Field &amp; Gillett (2010) describe the Hedges and colleagues style meta-analysis as involving an Overton correction but not the Hunter and Schmidt style meta-analysis. However, their script applies the correction to both, misaligning</w:t>
            </w:r>
            <w:r w:rsidRPr="009E4A22">
              <w:rPr>
                <w:rFonts w:eastAsia="MS Mincho"/>
                <w:sz w:val="20"/>
                <w:szCs w:val="20"/>
              </w:rPr>
              <w:t xml:space="preserve"> the code with the article. In order to correct this apparent issue and attempt to more closely align the code with the described method, I therefore removed the Overton correction from this version.</w:t>
            </w:r>
          </w:p>
        </w:tc>
      </w:tr>
    </w:tbl>
    <w:p w14:paraId="355CA1EF" w14:textId="77777777" w:rsidR="00442CE7" w:rsidRPr="007C5953" w:rsidRDefault="00442CE7" w:rsidP="00D77465">
      <w:pPr>
        <w:rPr>
          <w:rFonts w:eastAsia="MS Mincho"/>
          <w:lang w:val=""/>
        </w:rPr>
      </w:pPr>
    </w:p>
    <w:p w14:paraId="3DBD2664" w14:textId="77777777" w:rsidR="00442CE7" w:rsidRDefault="00442CE7" w:rsidP="00D77465">
      <w:pPr>
        <w:rPr>
          <w:rFonts w:eastAsia="MS Mincho"/>
          <w:lang w:val=""/>
        </w:rPr>
        <w:sectPr w:rsidR="00442CE7" w:rsidSect="00D77465">
          <w:type w:val="continuous"/>
          <w:pgSz w:w="16840" w:h="11900" w:orient="landscape"/>
          <w:pgMar w:top="1440" w:right="1440" w:bottom="1440" w:left="1440" w:header="709" w:footer="709" w:gutter="0"/>
          <w:cols w:space="340"/>
          <w:titlePg/>
          <w:docGrid w:linePitch="360"/>
          <w15:footnoteColumns w:val="1"/>
        </w:sectPr>
      </w:pPr>
    </w:p>
    <w:p w14:paraId="0CCA2B36" w14:textId="1F26028E" w:rsidR="00442CE7" w:rsidRPr="00271F97" w:rsidRDefault="00442CE7" w:rsidP="009E4A22">
      <w:pPr>
        <w:ind w:firstLine="0"/>
        <w:rPr>
          <w:rFonts w:eastAsia="MS Mincho"/>
          <w:lang w:val=""/>
        </w:rPr>
        <w:sectPr w:rsidR="00442CE7" w:rsidRPr="00271F97" w:rsidSect="00D77465">
          <w:type w:val="continuous"/>
          <w:pgSz w:w="16840" w:h="11900" w:orient="landscape"/>
          <w:pgMar w:top="1440" w:right="1440" w:bottom="1440" w:left="1440" w:header="709" w:footer="709" w:gutter="0"/>
          <w:cols w:space="340"/>
          <w:titlePg/>
          <w:docGrid w:linePitch="360"/>
          <w15:footnoteColumns w:val="1"/>
        </w:sectPr>
      </w:pPr>
    </w:p>
    <w:p w14:paraId="7886DC6B" w14:textId="1A655845" w:rsidR="00F0424A" w:rsidRDefault="00F0424A" w:rsidP="00D77465">
      <w:pPr>
        <w:rPr>
          <w:del w:id="159" w:author="revised" w:date="2024-10-18T20:48:00Z" w16du:dateUtc="2024-10-18T18:48:00Z"/>
        </w:rPr>
      </w:pPr>
      <w:r>
        <w:lastRenderedPageBreak/>
        <w:t xml:space="preserve">Table 2 </w:t>
      </w:r>
      <w:proofErr w:type="spellStart"/>
      <w:r>
        <w:t>catalogs</w:t>
      </w:r>
      <w:proofErr w:type="spellEnd"/>
      <w:r>
        <w:t xml:space="preserve"> the metrics reported in Vahey et al. (2015) and those nominally calculated by the scripts, based on an inspection of </w:t>
      </w:r>
      <w:ins w:id="160" w:author="revised" w:date="2024-10-18T20:48:00Z" w16du:dateUtc="2024-10-18T18:48:00Z">
        <w:r w:rsidR="00B77378">
          <w:rPr>
            <w:lang w:val="en-US"/>
          </w:rPr>
          <w:t>the scripts’</w:t>
        </w:r>
      </w:ins>
      <w:del w:id="161" w:author="revised" w:date="2024-10-18T20:48:00Z" w16du:dateUtc="2024-10-18T18:48:00Z">
        <w:r>
          <w:delText>their</w:delText>
        </w:r>
      </w:del>
      <w:r>
        <w:t xml:space="preserve"> code. Table 2 illustrates that neither script’s features (e.g., use of corrections, transformations, and reliability estimates) nor outputs (point estimates and types of intervals, which I discuss in detail later) correspond with the results reported in Vahey et al. (2015). </w:t>
      </w:r>
    </w:p>
    <w:p w14:paraId="57761AD7" w14:textId="6A41E944" w:rsidR="000E5C0F" w:rsidRPr="00F0424A" w:rsidRDefault="00F0424A" w:rsidP="00D77465">
      <w:r>
        <w:t xml:space="preserve">Specifically, </w:t>
      </w:r>
      <w:ins w:id="162" w:author="revised" w:date="2024-10-18T20:48:00Z" w16du:dateUtc="2024-10-18T18:48:00Z">
        <w:r w:rsidR="00741DC7" w:rsidRPr="00E86A8B">
          <w:rPr>
            <w:lang w:val="en-US"/>
          </w:rPr>
          <w:t xml:space="preserve">the analyses reported in </w:t>
        </w:r>
      </w:ins>
      <w:r>
        <w:t xml:space="preserve">Vahey et al. (2015) likely </w:t>
      </w:r>
      <w:ins w:id="163" w:author="revised" w:date="2024-10-18T20:48:00Z" w16du:dateUtc="2024-10-18T18:48:00Z">
        <w:r w:rsidR="00741DC7" w:rsidRPr="00E86A8B">
          <w:rPr>
            <w:lang w:val="en-US"/>
          </w:rPr>
          <w:t xml:space="preserve">– </w:t>
        </w:r>
      </w:ins>
      <w:del w:id="164" w:author="revised" w:date="2024-10-18T20:48:00Z" w16du:dateUtc="2024-10-18T18:48:00Z">
        <w:r>
          <w:delText>(</w:delText>
        </w:r>
      </w:del>
      <w:r>
        <w:t>but not definitely, or perhaps not consistently across analyses</w:t>
      </w:r>
      <w:ins w:id="165" w:author="revised" w:date="2024-10-18T20:48:00Z" w16du:dateUtc="2024-10-18T18:48:00Z">
        <w:r w:rsidR="00741DC7" w:rsidRPr="00E86A8B">
          <w:rPr>
            <w:lang w:val="en-US"/>
          </w:rPr>
          <w:t xml:space="preserve"> –</w:t>
        </w:r>
      </w:ins>
      <w:del w:id="166" w:author="revised" w:date="2024-10-18T20:48:00Z" w16du:dateUtc="2024-10-18T18:48:00Z">
        <w:r>
          <w:delText>)</w:delText>
        </w:r>
      </w:del>
      <w:r>
        <w:t xml:space="preserve">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 and reported both Confidence Intervals and Credibility Intervals. In </w:t>
      </w:r>
      <w:r w:rsidR="000E5C0F">
        <w:t xml:space="preserve">contrast, </w:t>
      </w:r>
      <w:r w:rsidR="000E5C0F" w:rsidRPr="00A035CD">
        <w:t>“</w:t>
      </w:r>
      <w:proofErr w:type="spellStart"/>
      <w:r w:rsidR="000E5C0F" w:rsidRPr="00A035CD">
        <w:t>h_s</w:t>
      </w:r>
      <w:proofErr w:type="spellEnd"/>
      <w:r w:rsidR="000E5C0F" w:rsidRPr="00A035CD">
        <w:t xml:space="preserve"> </w:t>
      </w:r>
      <w:proofErr w:type="spellStart"/>
      <w:r w:rsidR="000E5C0F" w:rsidRPr="00A035CD">
        <w:t>syntax.sps</w:t>
      </w:r>
      <w:proofErr w:type="spellEnd"/>
      <w:r w:rsidR="000E5C0F" w:rsidRPr="00A035CD">
        <w:t>” script</w:t>
      </w:r>
      <w:r w:rsidR="000E5C0F">
        <w:t>’s Hunter and Schmidt style meta-analysis</w:t>
      </w:r>
      <w:r w:rsidR="000E5C0F" w:rsidRPr="00A035CD">
        <w:t xml:space="preserve"> does </w:t>
      </w:r>
      <w:r w:rsidR="000E5C0F">
        <w:t xml:space="preserve">not </w:t>
      </w:r>
      <w:r w:rsidR="000E5C0F" w:rsidRPr="00A035CD">
        <w:t>calculate Confidence Intervals</w:t>
      </w:r>
      <w:r w:rsidR="000E5C0F">
        <w:t xml:space="preserve">; </w:t>
      </w:r>
      <w:r w:rsidR="000E5C0F" w:rsidRPr="00A035CD">
        <w:t>the “</w:t>
      </w:r>
      <w:proofErr w:type="spellStart"/>
      <w:r w:rsidR="000E5C0F" w:rsidRPr="00A035CD">
        <w:t>Meta_Basic_R.sps</w:t>
      </w:r>
      <w:proofErr w:type="spellEnd"/>
      <w:r w:rsidR="000E5C0F" w:rsidRPr="00A035CD">
        <w:t>” script</w:t>
      </w:r>
      <w:r w:rsidR="000E5C0F">
        <w:t xml:space="preserve">’s </w:t>
      </w:r>
      <w:r w:rsidR="000E5C0F" w:rsidRPr="00A035CD">
        <w:t xml:space="preserve">Hunter </w:t>
      </w:r>
      <w:ins w:id="167" w:author="revised" w:date="2024-10-18T20:48:00Z" w16du:dateUtc="2024-10-18T18:48:00Z">
        <w:r w:rsidR="00C42A74" w:rsidRPr="00E86A8B">
          <w:rPr>
            <w:lang w:val="en-US"/>
          </w:rPr>
          <w:t>and</w:t>
        </w:r>
      </w:ins>
      <w:del w:id="168" w:author="revised" w:date="2024-10-18T20:48:00Z" w16du:dateUtc="2024-10-18T18:48:00Z">
        <w:r w:rsidR="000E5C0F" w:rsidRPr="00A035CD">
          <w:delText>&amp;</w:delText>
        </w:r>
      </w:del>
      <w:r w:rsidR="000E5C0F" w:rsidRPr="00A035CD">
        <w:t xml:space="preserve"> Schmidt style meta-analys</w:t>
      </w:r>
      <w:r w:rsidR="000E5C0F">
        <w:t>i</w:t>
      </w:r>
      <w:r w:rsidR="000E5C0F" w:rsidRPr="00A035CD">
        <w:t xml:space="preserve">s </w:t>
      </w:r>
      <w:r w:rsidR="000E5C0F">
        <w:t xml:space="preserve">does not report Confidence Intervals; and its Hedges and </w:t>
      </w:r>
      <w:proofErr w:type="gramStart"/>
      <w:r w:rsidR="000E5C0F">
        <w:t>colleagues</w:t>
      </w:r>
      <w:proofErr w:type="gramEnd"/>
      <w:r w:rsidR="000E5C0F">
        <w:t xml:space="preserve"> style meta-analysis does not use </w:t>
      </w:r>
      <w:r w:rsidR="000E5C0F" w:rsidRPr="00055607">
        <w:t xml:space="preserve">Fisher’s </w:t>
      </w:r>
      <w:r w:rsidR="000E5C0F" w:rsidRPr="00055607">
        <w:rPr>
          <w:i/>
          <w:iCs/>
        </w:rPr>
        <w:t>r</w:t>
      </w:r>
      <w:r w:rsidR="000E5C0F" w:rsidRPr="00055607">
        <w:t>-to-</w:t>
      </w:r>
      <w:r w:rsidR="000E5C0F" w:rsidRPr="00055607">
        <w:rPr>
          <w:i/>
          <w:iCs/>
        </w:rPr>
        <w:t>z</w:t>
      </w:r>
      <w:r w:rsidR="000E5C0F">
        <w:t xml:space="preserve"> transformations or report Credibility Intervals. In addition to this, the </w:t>
      </w:r>
      <w:r w:rsidR="000E5C0F" w:rsidRPr="00A035CD">
        <w:t>“</w:t>
      </w:r>
      <w:proofErr w:type="spellStart"/>
      <w:r w:rsidR="000E5C0F" w:rsidRPr="00A035CD">
        <w:t>h_s</w:t>
      </w:r>
      <w:proofErr w:type="spellEnd"/>
      <w:r w:rsidR="000E5C0F" w:rsidRPr="00A035CD">
        <w:t xml:space="preserve"> </w:t>
      </w:r>
      <w:proofErr w:type="spellStart"/>
      <w:r w:rsidR="000E5C0F" w:rsidRPr="00A035CD">
        <w:t>syntax.sps</w:t>
      </w:r>
      <w:proofErr w:type="spellEnd"/>
      <w:r w:rsidR="000E5C0F" w:rsidRPr="00A035CD">
        <w:t>” scri</w:t>
      </w:r>
      <w:r w:rsidR="000E5C0F">
        <w:t xml:space="preserve">pt requires </w:t>
      </w:r>
      <w:r w:rsidR="000E5C0F" w:rsidRPr="00A035CD">
        <w:t xml:space="preserve">the </w:t>
      </w:r>
      <w:r w:rsidR="000E5C0F">
        <w:t xml:space="preserve">researcher </w:t>
      </w:r>
      <w:r w:rsidR="000E5C0F"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5C0F"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0E5C0F"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0E5C0F" w:rsidRPr="00A035CD">
        <w:t xml:space="preserve">) </w:t>
      </w:r>
      <w:proofErr w:type="gramStart"/>
      <w:r w:rsidR="000E5C0F" w:rsidRPr="00A035CD">
        <w:t>in order to</w:t>
      </w:r>
      <w:proofErr w:type="gramEnd"/>
      <w:r w:rsidR="000E5C0F" w:rsidRPr="00A035CD">
        <w:t xml:space="preserve"> correct the effect sizes for attenuation. Vahey et al. (2015) did not report extracting or using reliability estimates in this way in </w:t>
      </w:r>
      <w:ins w:id="169" w:author="revised" w:date="2024-10-18T20:48:00Z" w16du:dateUtc="2024-10-18T18:48:00Z">
        <w:r w:rsidR="00000000" w:rsidRPr="00E86A8B">
          <w:rPr>
            <w:lang w:val="en-US"/>
          </w:rPr>
          <w:t>the</w:t>
        </w:r>
      </w:ins>
      <w:del w:id="170" w:author="revised" w:date="2024-10-18T20:48:00Z" w16du:dateUtc="2024-10-18T18:48:00Z">
        <w:r w:rsidR="000E5C0F" w:rsidRPr="00A035CD">
          <w:delText>their</w:delText>
        </w:r>
      </w:del>
      <w:r w:rsidR="000E5C0F" w:rsidRPr="00A035CD">
        <w:t xml:space="preserve"> article or </w:t>
      </w:r>
      <w:ins w:id="171" w:author="revised" w:date="2024-10-18T20:48:00Z" w16du:dateUtc="2024-10-18T18:48:00Z">
        <w:r w:rsidR="00A2658E">
          <w:rPr>
            <w:lang w:val="en-US"/>
          </w:rPr>
          <w:t xml:space="preserve">its </w:t>
        </w:r>
      </w:ins>
      <w:r w:rsidR="000E5C0F" w:rsidRPr="00A035CD">
        <w:t>supplementary materials.</w:t>
      </w:r>
      <w:r w:rsidR="000E5C0F">
        <w:t xml:space="preserve"> </w:t>
      </w:r>
    </w:p>
    <w:p w14:paraId="68F09912" w14:textId="4F1412E3" w:rsidR="000E5C0F" w:rsidRDefault="000E5C0F" w:rsidP="00D77465">
      <w:pPr>
        <w:rPr>
          <w:del w:id="172" w:author="revised" w:date="2024-10-18T20:48:00Z" w16du:dateUtc="2024-10-18T18:48:00Z"/>
        </w:rPr>
      </w:pPr>
      <w:r>
        <w:t xml:space="preserve">Based on these facts, we could conclude that Vahey et al. (2015) did not in fact employ the Hunter </w:t>
      </w:r>
      <w:ins w:id="173" w:author="revised" w:date="2024-10-18T20:48:00Z" w16du:dateUtc="2024-10-18T18:48:00Z">
        <w:r w:rsidR="00C42A74" w:rsidRPr="00E86A8B">
          <w:rPr>
            <w:lang w:val="en-US"/>
          </w:rPr>
          <w:t>and</w:t>
        </w:r>
      </w:ins>
      <w:del w:id="174" w:author="revised" w:date="2024-10-18T20:48:00Z" w16du:dateUtc="2024-10-18T18:48:00Z">
        <w:r>
          <w:delText>&amp;</w:delText>
        </w:r>
      </w:del>
      <w:r>
        <w:t xml:space="preserve"> Schmidt style meta-analysis specified in Field </w:t>
      </w:r>
      <w:ins w:id="175" w:author="revised" w:date="2024-10-18T20:48:00Z" w16du:dateUtc="2024-10-18T18:48:00Z">
        <w:r w:rsidR="00C42A74" w:rsidRPr="00E86A8B">
          <w:rPr>
            <w:lang w:val="en-US"/>
          </w:rPr>
          <w:t>and</w:t>
        </w:r>
      </w:ins>
      <w:del w:id="176" w:author="revised" w:date="2024-10-18T20:48:00Z" w16du:dateUtc="2024-10-18T18:48:00Z">
        <w:r>
          <w:delText>&amp;</w:delText>
        </w:r>
      </w:del>
      <w:r>
        <w:t xml:space="preserve"> Gillett (2010), as stated. It is possible they ran more than one type or implementation of the meta-analyses implemented in these scripts and reported them as one, or perhaps they modified the analytic strategy in an undisclosed way. </w:t>
      </w:r>
    </w:p>
    <w:p w14:paraId="712D481D" w14:textId="4738FD55" w:rsidR="000E5C0F" w:rsidRDefault="000E5C0F" w:rsidP="00D77465">
      <w:proofErr w:type="gramStart"/>
      <w:r w:rsidRPr="00034410">
        <w:t>In light of</w:t>
      </w:r>
      <w:proofErr w:type="gramEnd"/>
      <w:r w:rsidRPr="00034410">
        <w:t xml:space="preserve"> this, I therefore altered the implementations in multiple ways in order to attempt to reproduce </w:t>
      </w:r>
      <w:ins w:id="177" w:author="revised" w:date="2024-10-18T20:48:00Z" w16du:dateUtc="2024-10-18T18:48:00Z">
        <w:r w:rsidR="00266282" w:rsidRPr="00E86A8B">
          <w:rPr>
            <w:lang w:val="en-US"/>
          </w:rPr>
          <w:t xml:space="preserve">the results reported in </w:t>
        </w:r>
      </w:ins>
      <w:r w:rsidRPr="00034410">
        <w:t>Vahey et al.</w:t>
      </w:r>
      <w:del w:id="178" w:author="revised" w:date="2024-10-18T20:48:00Z" w16du:dateUtc="2024-10-18T18:48:00Z">
        <w:r w:rsidRPr="00034410">
          <w:delText>’s</w:delText>
        </w:r>
      </w:del>
      <w:r w:rsidRPr="00034410">
        <w:t xml:space="preserve"> (2015</w:t>
      </w:r>
      <w:ins w:id="179" w:author="revised" w:date="2024-10-18T20:48:00Z" w16du:dateUtc="2024-10-18T18:48:00Z">
        <w:r w:rsidR="00000000" w:rsidRPr="00E86A8B">
          <w:rPr>
            <w:lang w:val="en-US"/>
          </w:rPr>
          <w:t>).</w:t>
        </w:r>
      </w:ins>
      <w:del w:id="180" w:author="revised" w:date="2024-10-18T20:48:00Z" w16du:dateUtc="2024-10-18T18:48:00Z">
        <w:r w:rsidRPr="00034410">
          <w:delText>) results.</w:delText>
        </w:r>
      </w:del>
      <w:r w:rsidRPr="00034410">
        <w:t xml:space="preserve"> </w:t>
      </w:r>
      <w:r>
        <w:t xml:space="preserve">The code used to implement each verification attempt, notes on what was modified from the </w:t>
      </w:r>
      <w:r>
        <w:lastRenderedPageBreak/>
        <w:t>default original code, and the results of the meta-analyses are reported in Table 3.</w:t>
      </w:r>
      <w:r w:rsidRPr="00772E42">
        <w:t xml:space="preserve"> </w:t>
      </w:r>
      <w:r w:rsidRPr="00034410">
        <w:t xml:space="preserve">Copies of all original and </w:t>
      </w:r>
      <w:r>
        <w:t>modified</w:t>
      </w:r>
      <w:r w:rsidRPr="00034410">
        <w:t xml:space="preserve"> scripts are available in the supplementary materials.</w:t>
      </w:r>
    </w:p>
    <w:p w14:paraId="7134750C" w14:textId="77777777" w:rsidR="000E5C0F" w:rsidRPr="00CC1B6A" w:rsidRDefault="000E5C0F" w:rsidP="00974D7B">
      <w:pPr>
        <w:pStyle w:val="Heading3"/>
      </w:pPr>
      <w:r w:rsidRPr="00CC1B6A">
        <w:t>Definitions of different types of intervals</w:t>
      </w:r>
    </w:p>
    <w:p w14:paraId="047B3896" w14:textId="705B9166" w:rsidR="000E5C0F" w:rsidRPr="00CC1B6A" w:rsidRDefault="000E5C0F" w:rsidP="00D77465">
      <w:pPr>
        <w:rPr>
          <w:del w:id="181" w:author="revised" w:date="2024-10-18T20:48:00Z" w16du:dateUtc="2024-10-18T18:48:00Z"/>
        </w:rPr>
      </w:pPr>
      <w:r w:rsidRPr="00CC1B6A">
        <w:t xml:space="preserve">Vahey et al. (2015) </w:t>
      </w:r>
      <w:ins w:id="182" w:author="revised" w:date="2024-10-18T20:48:00Z" w16du:dateUtc="2024-10-18T18:48:00Z">
        <w:r w:rsidR="00000000" w:rsidRPr="00E86A8B">
          <w:rPr>
            <w:lang w:val="en-US"/>
          </w:rPr>
          <w:t>report</w:t>
        </w:r>
        <w:r w:rsidR="00266282" w:rsidRPr="00E86A8B">
          <w:rPr>
            <w:lang w:val="en-US"/>
          </w:rPr>
          <w:t>ed</w:t>
        </w:r>
      </w:ins>
      <w:del w:id="183" w:author="revised" w:date="2024-10-18T20:48:00Z" w16du:dateUtc="2024-10-18T18:48:00Z">
        <w:r w:rsidRPr="00CC1B6A">
          <w:delText>report</w:delText>
        </w:r>
      </w:del>
      <w:r w:rsidRPr="00CC1B6A">
        <w:t xml:space="preserve"> both Confidence Intervals (CI) and Credibility Intervals (CR which attempt to estimate the generalizability of the meta-effect size </w:t>
      </w:r>
      <w:r w:rsidRPr="00CC1B6A">
        <w:fldChar w:fldCharType="begin"/>
      </w:r>
      <w:r w:rsidRPr="00CC1B6A">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xml:space="preserve">. </w:t>
      </w:r>
    </w:p>
    <w:p w14:paraId="06368346" w14:textId="59320058" w:rsidR="000E5C0F" w:rsidRDefault="000E5C0F" w:rsidP="00D77465">
      <w:pPr>
        <w:rPr>
          <w:del w:id="184" w:author="revised" w:date="2024-10-18T20:48:00Z" w16du:dateUtc="2024-10-18T18:48:00Z"/>
        </w:rPr>
      </w:pPr>
      <w:r w:rsidRPr="00CC1B6A">
        <w:t xml:space="preserve">Vahey et al. (2015) </w:t>
      </w:r>
      <w:ins w:id="185" w:author="revised" w:date="2024-10-18T20:48:00Z" w16du:dateUtc="2024-10-18T18:48:00Z">
        <w:r w:rsidR="00000000" w:rsidRPr="00E86A8B">
          <w:rPr>
            <w:lang w:val="en-US"/>
          </w:rPr>
          <w:t>state</w:t>
        </w:r>
        <w:r w:rsidR="00266282" w:rsidRPr="00E86A8B">
          <w:rPr>
            <w:lang w:val="en-US"/>
          </w:rPr>
          <w:t>d</w:t>
        </w:r>
      </w:ins>
      <w:del w:id="186" w:author="revised" w:date="2024-10-18T20:48:00Z" w16du:dateUtc="2024-10-18T18:48:00Z">
        <w:r w:rsidRPr="00CC1B6A">
          <w:delText>state</w:delText>
        </w:r>
      </w:del>
      <w:r w:rsidRPr="00CC1B6A">
        <w:t xml:space="preserve"> that such “Credibility Intervals are generally wider and thus more conservative than corresponding Confidence Intervals” (p.61), however, this is not the case: Confidence Intervals and Credibility Intervals have different estimands</w:t>
      </w:r>
      <w:ins w:id="187" w:author="revised" w:date="2024-10-18T20:48:00Z" w16du:dateUtc="2024-10-18T18:48:00Z">
        <w:r w:rsidR="00000000" w:rsidRPr="00E86A8B">
          <w:rPr>
            <w:lang w:val="en-US"/>
          </w:rPr>
          <w:t>.</w:t>
        </w:r>
      </w:ins>
      <w:del w:id="188" w:author="revised" w:date="2024-10-18T20:48:00Z" w16du:dateUtc="2024-10-18T18:48:00Z">
        <w:r w:rsidRPr="00CC1B6A">
          <w:delText>, and therefore the two have no correlation.</w:delText>
        </w:r>
      </w:del>
      <w:r w:rsidRPr="00CC1B6A">
        <w:t xml:space="preserve">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ins w:id="189" w:author="revised" w:date="2024-10-18T20:48:00Z" w16du:dateUtc="2024-10-18T18:48:00Z">
        <w:r w:rsidR="00B27846" w:rsidRPr="00E86A8B">
          <w:rPr>
            <w:lang w:val="en-US"/>
          </w:rPr>
          <w:t>the analyses in that article</w:t>
        </w:r>
      </w:ins>
      <w:del w:id="190" w:author="revised" w:date="2024-10-18T20:48:00Z" w16du:dateUtc="2024-10-18T18:48:00Z">
        <w:r w:rsidRPr="00CC1B6A">
          <w:delText>they actually</w:delText>
        </w:r>
      </w:del>
      <w:r w:rsidRPr="00CC1B6A">
        <w:t xml:space="preserve"> calculated PIs but </w:t>
      </w:r>
      <w:ins w:id="191" w:author="revised" w:date="2024-10-18T20:48:00Z" w16du:dateUtc="2024-10-18T18:48:00Z">
        <w:r w:rsidR="00A06199" w:rsidRPr="00E86A8B">
          <w:rPr>
            <w:lang w:val="en-US"/>
          </w:rPr>
          <w:t>mislabeled</w:t>
        </w:r>
      </w:ins>
      <w:del w:id="192" w:author="revised" w:date="2024-10-18T20:48:00Z" w16du:dateUtc="2024-10-18T18:48:00Z">
        <w:r w:rsidRPr="00CC1B6A">
          <w:delText>mislabelled</w:delText>
        </w:r>
      </w:del>
      <w:r w:rsidRPr="00CC1B6A">
        <w:t xml:space="preserve"> them as Credibility Intervals</w:t>
      </w:r>
      <w:ins w:id="193" w:author="revised" w:date="2024-10-18T20:48:00Z" w16du:dateUtc="2024-10-18T18:48:00Z">
        <w:r w:rsidR="00B27846" w:rsidRPr="00E86A8B">
          <w:rPr>
            <w:lang w:val="en-US"/>
          </w:rPr>
          <w:t>, or some other alternative</w:t>
        </w:r>
      </w:ins>
      <w:r w:rsidRPr="00CC1B6A">
        <w:t xml:space="preserve">. </w:t>
      </w:r>
      <w:proofErr w:type="gramStart"/>
      <w:r w:rsidRPr="00CC1B6A">
        <w:t>In order to</w:t>
      </w:r>
      <w:proofErr w:type="gramEnd"/>
      <w:r w:rsidRPr="00CC1B6A">
        <w:t xml:space="preserve"> attempt to resolve this for the purpose of verification, it is useful to define all three to highlight the differences between them:</w:t>
      </w:r>
      <w:del w:id="194" w:author="revised" w:date="2024-10-18T20:48:00Z" w16du:dateUtc="2024-10-18T18:48:00Z">
        <w:r w:rsidRPr="00CC1B6A">
          <w:delText xml:space="preserve"> </w:delText>
        </w:r>
      </w:del>
    </w:p>
    <w:p w14:paraId="203254E8" w14:textId="77777777" w:rsidR="000C7F5A" w:rsidRDefault="000C7F5A" w:rsidP="00D77465">
      <w:pPr>
        <w:rPr>
          <w:del w:id="195" w:author="revised" w:date="2024-10-18T20:48:00Z" w16du:dateUtc="2024-10-18T18:48:00Z"/>
        </w:rPr>
      </w:pPr>
    </w:p>
    <w:p w14:paraId="2315C498" w14:textId="77777777" w:rsidR="000C7F5A" w:rsidRPr="00CC1B6A" w:rsidRDefault="000C7F5A" w:rsidP="00D77465"/>
    <w:p w14:paraId="7456D16B" w14:textId="77777777" w:rsidR="000E5C0F" w:rsidRPr="00CC1B6A" w:rsidRDefault="000E5C0F" w:rsidP="00D77465"/>
    <w:p w14:paraId="22945239" w14:textId="1523B3CB" w:rsidR="000E5C0F" w:rsidRPr="00CC1B6A" w:rsidRDefault="00000000" w:rsidP="000C7F5A">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6EAD1CDB" w14:textId="15B52B8B" w:rsidR="000E5C0F" w:rsidRPr="00CC1B6A" w:rsidRDefault="00000000" w:rsidP="000C7F5A">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0238E81C" w14:textId="77777777" w:rsidR="000E5C0F" w:rsidRPr="00CC1B6A" w:rsidRDefault="00000000" w:rsidP="00D77465">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C2D38E3" w14:textId="77777777" w:rsidR="000E5C0F" w:rsidRDefault="000E5C0F" w:rsidP="00D77465"/>
    <w:p w14:paraId="7A1D14CF" w14:textId="77777777" w:rsidR="000E5C0F" w:rsidRPr="00CC1B6A" w:rsidRDefault="000E5C0F" w:rsidP="00FA0AE0">
      <w:pPr>
        <w:ind w:firstLine="0"/>
      </w:pPr>
      <w:r w:rsidRPr="00CC1B6A">
        <w:t xml:space="preserve">Where </w:t>
      </w:r>
      <m:oMath>
        <m:acc>
          <m:accPr>
            <m:chr m:val="̅"/>
            <m:ctrlPr>
              <w:rPr>
                <w:rFonts w:ascii="Cambria Math" w:hAnsi="Cambria Math"/>
                <w:i/>
              </w:rPr>
            </m:ctrlPr>
          </m:accPr>
          <m:e>
            <m:r>
              <w:rPr>
                <w:rFonts w:ascii="Cambria Math" w:hAnsi="Cambria Math"/>
              </w:rPr>
              <m:t>r</m:t>
            </m:r>
          </m:e>
        </m:acc>
      </m:oMath>
      <w:r w:rsidRPr="00CC1B6A">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CC1B6A">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is the estimated between-study variance (heterogeneity). </w:t>
      </w:r>
    </w:p>
    <w:p w14:paraId="48B4468E" w14:textId="77777777" w:rsidR="000E5C0F" w:rsidRPr="00CC1B6A" w:rsidRDefault="000E5C0F" w:rsidP="00D77465">
      <w:pPr>
        <w:rPr>
          <w:del w:id="196" w:author="revised" w:date="2024-10-18T20:48:00Z" w16du:dateUtc="2024-10-18T18:48:00Z"/>
        </w:rPr>
      </w:pPr>
      <w:r w:rsidRPr="00CC1B6A">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CC1B6A">
        <w:t xml:space="preserve"> = 0), the CR interval width will also be zero, as is the case in the results of the verification attempts reported later. </w:t>
      </w:r>
    </w:p>
    <w:p w14:paraId="47038B14" w14:textId="138B9B32" w:rsidR="000E5C0F" w:rsidRDefault="000E5C0F" w:rsidP="00D77465">
      <w:r w:rsidRPr="00CC1B6A">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CC1B6A">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m:t>
        </m:r>
        <m:acc>
          <m:accPr>
            <m:chr m:val="̅"/>
            <m:ctrlPr>
              <w:rPr>
                <w:rFonts w:ascii="Cambria Math" w:hAnsi="Cambria Math"/>
              </w:rPr>
            </m:ctrlPr>
          </m:accPr>
          <m:e>
            <m:r>
              <w:rPr>
                <w:rFonts w:ascii="Cambria Math" w:hAnsi="Cambria Math"/>
              </w:rPr>
              <m:t>r</m:t>
            </m:r>
          </m:e>
        </m:acc>
        <m:r>
          <w:rPr>
            <w:rFonts w:ascii="Cambria Math" w:hAnsi="Cambria Math"/>
          </w:rPr>
          <m:t>±1.96×0=[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CC1B6A">
        <w:t xml:space="preserve">). This would represent an important case in which Confidence Intervals are both wider than Credibility Intervals, contrary to </w:t>
      </w:r>
      <w:ins w:id="197" w:author="revised" w:date="2024-10-18T20:48:00Z" w16du:dateUtc="2024-10-18T18:48:00Z">
        <w:r w:rsidR="006B544E">
          <w:rPr>
            <w:lang w:val="en-US"/>
          </w:rPr>
          <w:t xml:space="preserve">the </w:t>
        </w:r>
        <w:r w:rsidR="00000000" w:rsidRPr="00E86A8B">
          <w:rPr>
            <w:lang w:val="en-US"/>
          </w:rPr>
          <w:t xml:space="preserve">claim </w:t>
        </w:r>
        <w:r w:rsidR="006B544E">
          <w:rPr>
            <w:lang w:val="en-US"/>
          </w:rPr>
          <w:t xml:space="preserve">in </w:t>
        </w:r>
      </w:ins>
      <w:r w:rsidRPr="00CC1B6A">
        <w:t>Vahey et al.</w:t>
      </w:r>
      <w:del w:id="198" w:author="revised" w:date="2024-10-18T20:48:00Z" w16du:dateUtc="2024-10-18T18:48:00Z">
        <w:r w:rsidRPr="00CC1B6A">
          <w:delText>'s</w:delText>
        </w:r>
      </w:del>
      <w:r w:rsidRPr="00CC1B6A">
        <w:t xml:space="preserve"> (2015</w:t>
      </w:r>
      <w:ins w:id="199" w:author="revised" w:date="2024-10-18T20:48:00Z" w16du:dateUtc="2024-10-18T18:48:00Z">
        <w:r w:rsidR="006B544E" w:rsidRPr="00E86A8B">
          <w:rPr>
            <w:lang w:val="en-US"/>
          </w:rPr>
          <w:t>)</w:t>
        </w:r>
        <w:r w:rsidR="006B544E">
          <w:rPr>
            <w:lang w:val="en-US"/>
          </w:rPr>
          <w:t>,</w:t>
        </w:r>
      </w:ins>
      <w:del w:id="200" w:author="revised" w:date="2024-10-18T20:48:00Z" w16du:dateUtc="2024-10-18T18:48:00Z">
        <w:r w:rsidRPr="00CC1B6A">
          <w:delText>) claim</w:delText>
        </w:r>
      </w:del>
      <w:r w:rsidRPr="00CC1B6A">
        <w:t xml:space="preserve"> and indeed where the Credibility Intervals are implausibly narrow (i.e., 0).</w:t>
      </w:r>
    </w:p>
    <w:p w14:paraId="1FB770AC" w14:textId="4E989C59" w:rsidR="00056983" w:rsidRPr="00993E5C" w:rsidRDefault="00056983" w:rsidP="00D77465">
      <w:pPr>
        <w:sectPr w:rsidR="00056983" w:rsidRPr="00993E5C" w:rsidSect="00D77465">
          <w:pgSz w:w="11900" w:h="16840"/>
          <w:pgMar w:top="1440" w:right="1440" w:bottom="1440" w:left="1440" w:header="709" w:footer="709" w:gutter="0"/>
          <w:cols w:space="340"/>
          <w:titlePg/>
          <w:docGrid w:linePitch="360"/>
          <w15:footnoteColumns w:val="1"/>
        </w:sectPr>
      </w:pPr>
    </w:p>
    <w:p w14:paraId="14BB7E51" w14:textId="119840C2" w:rsidR="004219D9" w:rsidRPr="004219D9" w:rsidRDefault="00000000" w:rsidP="000C7F5A">
      <w:pPr>
        <w:ind w:firstLine="0"/>
        <w:rPr>
          <w:rFonts w:eastAsia="MS Mincho"/>
          <w:lang w:val=""/>
        </w:rPr>
      </w:pPr>
      <w:r w:rsidRPr="00DC0FA7">
        <w:rPr>
          <w:rFonts w:eastAsia="MS Mincho"/>
          <w:b/>
          <w:bCs/>
          <w:lang w:val=""/>
        </w:rPr>
        <w:lastRenderedPageBreak/>
        <w:t xml:space="preserve">Table </w:t>
      </w:r>
      <w:r w:rsidR="00BD4CA2" w:rsidRPr="00DC0FA7">
        <w:rPr>
          <w:rFonts w:eastAsia="MS Mincho"/>
          <w:b/>
          <w:bCs/>
          <w:lang w:val=""/>
        </w:rPr>
        <w:t>3</w:t>
      </w:r>
      <w:r w:rsidRPr="00DC0FA7">
        <w:rPr>
          <w:rFonts w:eastAsia="MS Mincho"/>
          <w:b/>
          <w:bCs/>
          <w:lang w:val=""/>
        </w:rPr>
        <w:t xml:space="preserve">. </w:t>
      </w:r>
      <w:r w:rsidRPr="00DC0FA7">
        <w:rPr>
          <w:rFonts w:eastAsia="MS Mincho"/>
          <w:lang w:val=""/>
        </w:rPr>
        <w:t>Verification attempts for the meta-analysis</w:t>
      </w:r>
    </w:p>
    <w:tbl>
      <w:tblPr>
        <w:tblStyle w:val="TableGrid1"/>
        <w:tblW w:w="0" w:type="auto"/>
        <w:jc w:val="center"/>
        <w:tblLook w:val="04A0" w:firstRow="1" w:lastRow="0" w:firstColumn="1" w:lastColumn="0" w:noHBand="0" w:noVBand="1"/>
      </w:tblPr>
      <w:tblGrid>
        <w:gridCol w:w="1161"/>
        <w:gridCol w:w="3412"/>
        <w:gridCol w:w="4319"/>
        <w:gridCol w:w="706"/>
        <w:gridCol w:w="738"/>
        <w:gridCol w:w="716"/>
        <w:gridCol w:w="738"/>
        <w:gridCol w:w="716"/>
        <w:gridCol w:w="738"/>
        <w:gridCol w:w="716"/>
      </w:tblGrid>
      <w:tr w:rsidR="00AA6907" w:rsidRPr="000C7F5A"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0C7F5A" w:rsidRDefault="009B4A0E" w:rsidP="000C7F5A">
            <w:pPr>
              <w:spacing w:line="240" w:lineRule="auto"/>
              <w:ind w:firstLine="0"/>
              <w:rPr>
                <w:rFonts w:eastAsia="MS Mincho"/>
                <w:sz w:val="20"/>
                <w:szCs w:val="20"/>
              </w:rPr>
            </w:pPr>
          </w:p>
        </w:tc>
        <w:tc>
          <w:tcPr>
            <w:tcW w:w="3420" w:type="dxa"/>
            <w:tcBorders>
              <w:top w:val="single" w:sz="4" w:space="0" w:color="auto"/>
              <w:left w:val="nil"/>
              <w:bottom w:val="nil"/>
              <w:right w:val="nil"/>
            </w:tcBorders>
            <w:vAlign w:val="center"/>
          </w:tcPr>
          <w:p w14:paraId="57DEDF78" w14:textId="77777777" w:rsidR="009B4A0E" w:rsidRPr="000C7F5A" w:rsidRDefault="009B4A0E" w:rsidP="000C7F5A">
            <w:pPr>
              <w:spacing w:line="240" w:lineRule="auto"/>
              <w:ind w:firstLine="0"/>
              <w:rPr>
                <w:rFonts w:eastAsia="MS Mincho"/>
                <w:sz w:val="20"/>
                <w:szCs w:val="20"/>
              </w:rPr>
            </w:pPr>
          </w:p>
        </w:tc>
        <w:tc>
          <w:tcPr>
            <w:tcW w:w="4332" w:type="dxa"/>
            <w:tcBorders>
              <w:top w:val="single" w:sz="4" w:space="0" w:color="auto"/>
              <w:left w:val="nil"/>
              <w:bottom w:val="nil"/>
              <w:right w:val="nil"/>
            </w:tcBorders>
            <w:vAlign w:val="center"/>
          </w:tcPr>
          <w:p w14:paraId="1C2FE087" w14:textId="77777777" w:rsidR="009B4A0E" w:rsidRPr="000C7F5A" w:rsidRDefault="009B4A0E" w:rsidP="000C7F5A">
            <w:pPr>
              <w:spacing w:line="240" w:lineRule="auto"/>
              <w:ind w:firstLine="0"/>
              <w:rPr>
                <w:rFonts w:eastAsia="MS Mincho"/>
                <w:sz w:val="20"/>
                <w:szCs w:val="20"/>
              </w:rPr>
            </w:pPr>
          </w:p>
        </w:tc>
        <w:tc>
          <w:tcPr>
            <w:tcW w:w="706" w:type="dxa"/>
            <w:tcBorders>
              <w:top w:val="single" w:sz="4" w:space="0" w:color="auto"/>
              <w:left w:val="nil"/>
              <w:bottom w:val="nil"/>
              <w:right w:val="nil"/>
            </w:tcBorders>
            <w:noWrap/>
            <w:vAlign w:val="center"/>
          </w:tcPr>
          <w:p w14:paraId="73C55E07" w14:textId="77777777" w:rsidR="009B4A0E" w:rsidRPr="000C7F5A" w:rsidRDefault="009B4A0E" w:rsidP="000C7F5A">
            <w:pPr>
              <w:spacing w:line="240" w:lineRule="auto"/>
              <w:ind w:firstLine="0"/>
              <w:rPr>
                <w:rFonts w:eastAsia="MS Mincho"/>
                <w:sz w:val="20"/>
                <w:szCs w:val="20"/>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95% PI</w:t>
            </w:r>
          </w:p>
        </w:tc>
      </w:tr>
      <w:tr w:rsidR="00AA6907" w:rsidRPr="000C7F5A"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Source</w:t>
            </w:r>
          </w:p>
        </w:tc>
        <w:tc>
          <w:tcPr>
            <w:tcW w:w="3420" w:type="dxa"/>
            <w:tcBorders>
              <w:top w:val="nil"/>
              <w:left w:val="nil"/>
              <w:bottom w:val="single" w:sz="4" w:space="0" w:color="auto"/>
              <w:right w:val="nil"/>
            </w:tcBorders>
            <w:vAlign w:val="center"/>
            <w:hideMark/>
          </w:tcPr>
          <w:p w14:paraId="20B14AC8"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Implementation</w:t>
            </w:r>
          </w:p>
        </w:tc>
        <w:tc>
          <w:tcPr>
            <w:tcW w:w="4332" w:type="dxa"/>
            <w:tcBorders>
              <w:top w:val="nil"/>
              <w:left w:val="nil"/>
              <w:bottom w:val="single" w:sz="4" w:space="0" w:color="auto"/>
              <w:right w:val="nil"/>
            </w:tcBorders>
            <w:vAlign w:val="center"/>
            <w:hideMark/>
          </w:tcPr>
          <w:p w14:paraId="4C8E96AC"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0C7F5A" w:rsidRDefault="00000000" w:rsidP="000C7F5A">
            <w:pPr>
              <w:spacing w:line="240" w:lineRule="auto"/>
              <w:ind w:firstLine="0"/>
              <w:rPr>
                <w:rFonts w:eastAsia="MS Mincho"/>
                <w:sz w:val="20"/>
                <w:szCs w:val="20"/>
              </w:rPr>
            </w:pPr>
            <m:oMathPara>
              <m:oMath>
                <m:acc>
                  <m:accPr>
                    <m:chr m:val="̅"/>
                    <m:ctrlPr>
                      <w:rPr>
                        <w:rFonts w:ascii="Cambria Math" w:eastAsia="MS Mincho" w:hAnsi="Cambria Math"/>
                        <w:sz w:val="20"/>
                        <w:szCs w:val="20"/>
                      </w:rPr>
                    </m:ctrlPr>
                  </m:accPr>
                  <m:e>
                    <m:r>
                      <w:rPr>
                        <w:rFonts w:ascii="Cambria Math" w:eastAsia="MS Mincho" w:hAnsi="Cambria Math"/>
                        <w:sz w:val="20"/>
                        <w:szCs w:val="20"/>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Upper</w:t>
            </w:r>
          </w:p>
        </w:tc>
        <w:tc>
          <w:tcPr>
            <w:tcW w:w="706" w:type="dxa"/>
            <w:tcBorders>
              <w:top w:val="single" w:sz="4" w:space="0" w:color="auto"/>
              <w:left w:val="nil"/>
              <w:bottom w:val="single" w:sz="4" w:space="0" w:color="auto"/>
              <w:right w:val="nil"/>
            </w:tcBorders>
            <w:vAlign w:val="center"/>
          </w:tcPr>
          <w:p w14:paraId="39D9E776"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Lower</w:t>
            </w:r>
          </w:p>
        </w:tc>
        <w:tc>
          <w:tcPr>
            <w:tcW w:w="706" w:type="dxa"/>
            <w:tcBorders>
              <w:top w:val="single" w:sz="4" w:space="0" w:color="auto"/>
              <w:left w:val="nil"/>
              <w:bottom w:val="single" w:sz="4" w:space="0" w:color="auto"/>
              <w:right w:val="nil"/>
            </w:tcBorders>
            <w:vAlign w:val="center"/>
          </w:tcPr>
          <w:p w14:paraId="77917E91"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Upper</w:t>
            </w:r>
          </w:p>
        </w:tc>
      </w:tr>
      <w:tr w:rsidR="000C7F5A" w:rsidRPr="000C7F5A"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Vahey et al. (2015)</w:t>
            </w:r>
          </w:p>
        </w:tc>
        <w:tc>
          <w:tcPr>
            <w:tcW w:w="3420" w:type="dxa"/>
            <w:tcBorders>
              <w:top w:val="single" w:sz="4" w:space="0" w:color="auto"/>
              <w:left w:val="nil"/>
              <w:bottom w:val="nil"/>
              <w:right w:val="nil"/>
            </w:tcBorders>
            <w:vAlign w:val="center"/>
            <w:hideMark/>
          </w:tcPr>
          <w:p w14:paraId="06D53369"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 xml:space="preserve">Vahey </w:t>
            </w:r>
            <w:r w:rsidR="003A52F0" w:rsidRPr="000C7F5A">
              <w:rPr>
                <w:rFonts w:eastAsia="MS Mincho"/>
                <w:sz w:val="20"/>
                <w:szCs w:val="20"/>
              </w:rPr>
              <w:t xml:space="preserve">et al. (2015) state they followed </w:t>
            </w:r>
            <w:r w:rsidRPr="000C7F5A">
              <w:rPr>
                <w:rFonts w:eastAsia="MS Mincho"/>
                <w:sz w:val="20"/>
                <w:szCs w:val="20"/>
              </w:rPr>
              <w:t>Field &amp; Gillett’s (2010)</w:t>
            </w:r>
            <w:r w:rsidR="004219D9" w:rsidRPr="000C7F5A">
              <w:rPr>
                <w:rFonts w:eastAsia="MS Mincho"/>
                <w:sz w:val="20"/>
                <w:szCs w:val="20"/>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Verification attempt 1</w:t>
            </w:r>
          </w:p>
        </w:tc>
        <w:tc>
          <w:tcPr>
            <w:tcW w:w="3420" w:type="dxa"/>
            <w:tcBorders>
              <w:top w:val="nil"/>
              <w:left w:val="nil"/>
              <w:bottom w:val="nil"/>
              <w:right w:val="nil"/>
            </w:tcBorders>
            <w:vAlign w:val="center"/>
            <w:hideMark/>
          </w:tcPr>
          <w:p w14:paraId="3CA34716"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All reliabilities were set to 0.</w:t>
            </w:r>
          </w:p>
        </w:tc>
        <w:tc>
          <w:tcPr>
            <w:tcW w:w="706" w:type="dxa"/>
            <w:tcBorders>
              <w:top w:val="nil"/>
              <w:left w:val="nil"/>
              <w:bottom w:val="nil"/>
              <w:right w:val="nil"/>
            </w:tcBorders>
            <w:noWrap/>
            <w:vAlign w:val="center"/>
            <w:hideMark/>
          </w:tcPr>
          <w:p w14:paraId="72C4B3FA"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hideMark/>
          </w:tcPr>
          <w:p w14:paraId="7F396405"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.20</w:t>
            </w:r>
          </w:p>
        </w:tc>
        <w:tc>
          <w:tcPr>
            <w:tcW w:w="706" w:type="dxa"/>
            <w:tcBorders>
              <w:top w:val="nil"/>
              <w:left w:val="nil"/>
              <w:bottom w:val="nil"/>
              <w:right w:val="nil"/>
            </w:tcBorders>
            <w:noWrap/>
            <w:vAlign w:val="center"/>
            <w:hideMark/>
          </w:tcPr>
          <w:p w14:paraId="57BF0ABA"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.74</w:t>
            </w:r>
          </w:p>
        </w:tc>
        <w:tc>
          <w:tcPr>
            <w:tcW w:w="706" w:type="dxa"/>
            <w:tcBorders>
              <w:top w:val="nil"/>
              <w:left w:val="nil"/>
              <w:bottom w:val="nil"/>
              <w:right w:val="nil"/>
            </w:tcBorders>
            <w:noWrap/>
            <w:vAlign w:val="center"/>
            <w:hideMark/>
          </w:tcPr>
          <w:p w14:paraId="570B6599"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hideMark/>
          </w:tcPr>
          <w:p w14:paraId="6B458B3A"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65FB1872"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vAlign w:val="center"/>
          </w:tcPr>
          <w:p w14:paraId="6CE5A84D" w14:textId="77777777" w:rsidR="009B4A0E"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2</w:t>
            </w:r>
          </w:p>
        </w:tc>
        <w:tc>
          <w:tcPr>
            <w:tcW w:w="3420" w:type="dxa"/>
            <w:tcBorders>
              <w:top w:val="nil"/>
              <w:left w:val="nil"/>
              <w:bottom w:val="nil"/>
              <w:right w:val="nil"/>
            </w:tcBorders>
            <w:vAlign w:val="center"/>
            <w:hideMark/>
          </w:tcPr>
          <w:p w14:paraId="7613AAB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520F8FB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3A08B38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7ADAF76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hideMark/>
          </w:tcPr>
          <w:p w14:paraId="3D53578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vAlign w:val="center"/>
          </w:tcPr>
          <w:p w14:paraId="4151E02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vAlign w:val="center"/>
          </w:tcPr>
          <w:p w14:paraId="7D106F7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3</w:t>
            </w:r>
          </w:p>
        </w:tc>
        <w:tc>
          <w:tcPr>
            <w:tcW w:w="3420" w:type="dxa"/>
            <w:tcBorders>
              <w:top w:val="nil"/>
              <w:left w:val="nil"/>
              <w:bottom w:val="nil"/>
              <w:right w:val="nil"/>
            </w:tcBorders>
            <w:vAlign w:val="center"/>
          </w:tcPr>
          <w:p w14:paraId="1BA97DC9"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a reimplementation of Field &amp; Gillett’s (2010) “Meta_Basic_r.sps” in R</w:t>
            </w:r>
          </w:p>
        </w:tc>
        <w:tc>
          <w:tcPr>
            <w:tcW w:w="4332" w:type="dxa"/>
            <w:tcBorders>
              <w:top w:val="nil"/>
              <w:left w:val="nil"/>
              <w:bottom w:val="nil"/>
              <w:right w:val="nil"/>
            </w:tcBorders>
            <w:vAlign w:val="center"/>
          </w:tcPr>
          <w:p w14:paraId="504B5ABD"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.46</w:t>
            </w:r>
          </w:p>
        </w:tc>
        <w:tc>
          <w:tcPr>
            <w:tcW w:w="706" w:type="dxa"/>
            <w:tcBorders>
              <w:top w:val="nil"/>
              <w:left w:val="nil"/>
              <w:bottom w:val="nil"/>
              <w:right w:val="nil"/>
            </w:tcBorders>
            <w:shd w:val="clear" w:color="auto" w:fill="auto"/>
            <w:noWrap/>
            <w:vAlign w:val="center"/>
          </w:tcPr>
          <w:p w14:paraId="6B4682F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tcPr>
          <w:p w14:paraId="0B1C41A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noWrap/>
            <w:vAlign w:val="center"/>
          </w:tcPr>
          <w:p w14:paraId="560ECB54"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.46</w:t>
            </w:r>
          </w:p>
        </w:tc>
        <w:tc>
          <w:tcPr>
            <w:tcW w:w="706" w:type="dxa"/>
            <w:tcBorders>
              <w:top w:val="nil"/>
              <w:left w:val="nil"/>
              <w:bottom w:val="nil"/>
              <w:right w:val="nil"/>
            </w:tcBorders>
            <w:noWrap/>
            <w:vAlign w:val="center"/>
          </w:tcPr>
          <w:p w14:paraId="109B297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.46</w:t>
            </w:r>
          </w:p>
        </w:tc>
        <w:tc>
          <w:tcPr>
            <w:tcW w:w="706" w:type="dxa"/>
            <w:tcBorders>
              <w:top w:val="nil"/>
              <w:left w:val="nil"/>
              <w:bottom w:val="nil"/>
              <w:right w:val="nil"/>
            </w:tcBorders>
            <w:vAlign w:val="center"/>
          </w:tcPr>
          <w:p w14:paraId="2B9171F3"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vAlign w:val="center"/>
          </w:tcPr>
          <w:p w14:paraId="05CD3CF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4</w:t>
            </w:r>
          </w:p>
        </w:tc>
        <w:tc>
          <w:tcPr>
            <w:tcW w:w="3420" w:type="dxa"/>
            <w:tcBorders>
              <w:top w:val="nil"/>
              <w:left w:val="nil"/>
              <w:bottom w:val="nil"/>
              <w:right w:val="nil"/>
            </w:tcBorders>
            <w:vAlign w:val="center"/>
          </w:tcPr>
          <w:p w14:paraId="2718FAA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shd w:val="clear" w:color="auto" w:fill="auto"/>
            <w:noWrap/>
            <w:vAlign w:val="center"/>
          </w:tcPr>
          <w:p w14:paraId="46906AA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shd w:val="clear" w:color="auto" w:fill="auto"/>
            <w:noWrap/>
            <w:vAlign w:val="center"/>
          </w:tcPr>
          <w:p w14:paraId="2D57628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noWrap/>
            <w:vAlign w:val="center"/>
          </w:tcPr>
          <w:p w14:paraId="0C6CA0A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tcPr>
          <w:p w14:paraId="3E5CE47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0CB4837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c>
          <w:tcPr>
            <w:tcW w:w="706" w:type="dxa"/>
            <w:tcBorders>
              <w:top w:val="nil"/>
              <w:left w:val="nil"/>
              <w:bottom w:val="nil"/>
              <w:right w:val="nil"/>
            </w:tcBorders>
            <w:vAlign w:val="center"/>
          </w:tcPr>
          <w:p w14:paraId="0425345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w:t>
            </w:r>
          </w:p>
        </w:tc>
      </w:tr>
      <w:tr w:rsidR="00AA6907" w:rsidRPr="000C7F5A"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5</w:t>
            </w:r>
          </w:p>
        </w:tc>
        <w:tc>
          <w:tcPr>
            <w:tcW w:w="3420" w:type="dxa"/>
            <w:tcBorders>
              <w:top w:val="nil"/>
              <w:left w:val="nil"/>
              <w:bottom w:val="nil"/>
              <w:right w:val="nil"/>
            </w:tcBorders>
            <w:vAlign w:val="center"/>
          </w:tcPr>
          <w:p w14:paraId="526AEEC0"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Credibility intervals were implemented using Field &amp; Gillett</w:t>
            </w:r>
            <w:r w:rsidR="009862CD" w:rsidRPr="000C7F5A">
              <w:rPr>
                <w:rFonts w:eastAsia="MS Mincho"/>
                <w:sz w:val="20"/>
                <w:szCs w:val="20"/>
              </w:rPr>
              <w:t>’</w:t>
            </w:r>
            <w:r w:rsidRPr="000C7F5A">
              <w:rPr>
                <w:rFonts w:eastAsia="MS Mincho"/>
                <w:sz w:val="20"/>
                <w:szCs w:val="20"/>
              </w:rPr>
              <w:t>s (2010) equations 2 to 5.</w:t>
            </w:r>
          </w:p>
        </w:tc>
        <w:tc>
          <w:tcPr>
            <w:tcW w:w="706" w:type="dxa"/>
            <w:tcBorders>
              <w:top w:val="nil"/>
              <w:left w:val="nil"/>
              <w:bottom w:val="nil"/>
              <w:right w:val="nil"/>
            </w:tcBorders>
            <w:noWrap/>
            <w:vAlign w:val="center"/>
          </w:tcPr>
          <w:p w14:paraId="5EE92626"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shd w:val="clear" w:color="auto" w:fill="D9D9D9"/>
            <w:noWrap/>
            <w:vAlign w:val="center"/>
          </w:tcPr>
          <w:p w14:paraId="31696B2E"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shd w:val="clear" w:color="auto" w:fill="D9D9D9"/>
            <w:noWrap/>
            <w:vAlign w:val="center"/>
          </w:tcPr>
          <w:p w14:paraId="3441825A"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c>
          <w:tcPr>
            <w:tcW w:w="706" w:type="dxa"/>
            <w:tcBorders>
              <w:top w:val="nil"/>
              <w:left w:val="nil"/>
              <w:bottom w:val="nil"/>
              <w:right w:val="nil"/>
            </w:tcBorders>
            <w:noWrap/>
            <w:vAlign w:val="center"/>
          </w:tcPr>
          <w:p w14:paraId="50328AD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tcPr>
          <w:p w14:paraId="3E053345"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688CBDB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vAlign w:val="center"/>
          </w:tcPr>
          <w:p w14:paraId="7A5846DD"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r>
      <w:tr w:rsidR="00AA6907" w:rsidRPr="000C7F5A"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Verification attempt 6</w:t>
            </w:r>
          </w:p>
        </w:tc>
        <w:tc>
          <w:tcPr>
            <w:tcW w:w="3420" w:type="dxa"/>
            <w:tcBorders>
              <w:top w:val="nil"/>
              <w:left w:val="nil"/>
              <w:bottom w:val="nil"/>
              <w:right w:val="nil"/>
            </w:tcBorders>
            <w:vAlign w:val="center"/>
            <w:hideMark/>
          </w:tcPr>
          <w:p w14:paraId="4F3949C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63CF6361"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Credibility intervals were implemented using Field &amp; Gillett</w:t>
            </w:r>
            <w:r w:rsidR="009862CD" w:rsidRPr="000C7F5A">
              <w:rPr>
                <w:rFonts w:eastAsia="MS Mincho"/>
                <w:sz w:val="20"/>
                <w:szCs w:val="20"/>
              </w:rPr>
              <w:t>’</w:t>
            </w:r>
            <w:r w:rsidRPr="000C7F5A">
              <w:rPr>
                <w:rFonts w:eastAsia="MS Mincho"/>
                <w:sz w:val="20"/>
                <w:szCs w:val="20"/>
              </w:rPr>
              <w:t xml:space="preserve">s (2010) equations 2 to 5. Fisher's </w:t>
            </w:r>
            <w:r w:rsidRPr="000C7F5A">
              <w:rPr>
                <w:rFonts w:eastAsia="MS Mincho"/>
                <w:i/>
                <w:iCs/>
                <w:sz w:val="20"/>
                <w:szCs w:val="20"/>
              </w:rPr>
              <w:t>r</w:t>
            </w:r>
            <w:r w:rsidRPr="000C7F5A">
              <w:rPr>
                <w:rFonts w:eastAsia="MS Mincho"/>
                <w:sz w:val="20"/>
                <w:szCs w:val="20"/>
              </w:rPr>
              <w:t>-to-</w:t>
            </w:r>
            <w:r w:rsidRPr="000C7F5A">
              <w:rPr>
                <w:rFonts w:eastAsia="MS Mincho"/>
                <w:i/>
                <w:iCs/>
                <w:sz w:val="20"/>
                <w:szCs w:val="20"/>
              </w:rPr>
              <w:t>z</w:t>
            </w:r>
            <w:r w:rsidRPr="000C7F5A">
              <w:rPr>
                <w:rFonts w:eastAsia="MS Mincho"/>
                <w:sz w:val="20"/>
                <w:szCs w:val="20"/>
              </w:rPr>
              <w:t xml:space="preserve"> transformations and </w:t>
            </w:r>
            <w:r w:rsidRPr="000C7F5A">
              <w:rPr>
                <w:rFonts w:eastAsia="MS Mincho"/>
                <w:i/>
                <w:iCs/>
                <w:sz w:val="20"/>
                <w:szCs w:val="20"/>
              </w:rPr>
              <w:t>z</w:t>
            </w:r>
            <w:r w:rsidRPr="000C7F5A">
              <w:rPr>
                <w:rFonts w:eastAsia="MS Mincho"/>
                <w:sz w:val="20"/>
                <w:szCs w:val="20"/>
              </w:rPr>
              <w:t>-to-</w:t>
            </w:r>
            <w:r w:rsidRPr="000C7F5A">
              <w:rPr>
                <w:rFonts w:eastAsia="MS Mincho"/>
                <w:i/>
                <w:iCs/>
                <w:sz w:val="20"/>
                <w:szCs w:val="20"/>
              </w:rPr>
              <w:t>r</w:t>
            </w:r>
            <w:r w:rsidRPr="000C7F5A">
              <w:rPr>
                <w:rFonts w:eastAsia="MS Mincho"/>
                <w:sz w:val="20"/>
                <w:szCs w:val="20"/>
              </w:rPr>
              <w:t xml:space="preserve"> back transformations.</w:t>
            </w:r>
          </w:p>
        </w:tc>
        <w:tc>
          <w:tcPr>
            <w:tcW w:w="706" w:type="dxa"/>
            <w:tcBorders>
              <w:top w:val="nil"/>
              <w:left w:val="nil"/>
              <w:bottom w:val="nil"/>
              <w:right w:val="nil"/>
            </w:tcBorders>
            <w:noWrap/>
            <w:vAlign w:val="center"/>
            <w:hideMark/>
          </w:tcPr>
          <w:p w14:paraId="26245A27"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shd w:val="clear" w:color="auto" w:fill="D9D9D9"/>
            <w:noWrap/>
            <w:vAlign w:val="center"/>
            <w:hideMark/>
          </w:tcPr>
          <w:p w14:paraId="5BA362CF"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shd w:val="clear" w:color="auto" w:fill="D9D9D9"/>
            <w:noWrap/>
            <w:vAlign w:val="center"/>
            <w:hideMark/>
          </w:tcPr>
          <w:p w14:paraId="26127478"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c>
          <w:tcPr>
            <w:tcW w:w="706" w:type="dxa"/>
            <w:tcBorders>
              <w:top w:val="nil"/>
              <w:left w:val="nil"/>
              <w:bottom w:val="nil"/>
              <w:right w:val="nil"/>
            </w:tcBorders>
            <w:noWrap/>
            <w:vAlign w:val="center"/>
            <w:hideMark/>
          </w:tcPr>
          <w:p w14:paraId="2D0AEE32"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noWrap/>
            <w:vAlign w:val="center"/>
            <w:hideMark/>
          </w:tcPr>
          <w:p w14:paraId="1760BC66"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.47</w:t>
            </w:r>
          </w:p>
        </w:tc>
        <w:tc>
          <w:tcPr>
            <w:tcW w:w="706" w:type="dxa"/>
            <w:tcBorders>
              <w:top w:val="nil"/>
              <w:left w:val="nil"/>
              <w:bottom w:val="nil"/>
              <w:right w:val="nil"/>
            </w:tcBorders>
            <w:vAlign w:val="center"/>
          </w:tcPr>
          <w:p w14:paraId="75284C6C"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.40</w:t>
            </w:r>
          </w:p>
        </w:tc>
        <w:tc>
          <w:tcPr>
            <w:tcW w:w="706" w:type="dxa"/>
            <w:tcBorders>
              <w:top w:val="nil"/>
              <w:left w:val="nil"/>
              <w:bottom w:val="nil"/>
              <w:right w:val="nil"/>
            </w:tcBorders>
            <w:vAlign w:val="center"/>
          </w:tcPr>
          <w:p w14:paraId="2608D45B" w14:textId="77777777" w:rsidR="000B19C6" w:rsidRPr="000C7F5A" w:rsidRDefault="00000000" w:rsidP="000C7F5A">
            <w:pPr>
              <w:spacing w:line="240" w:lineRule="auto"/>
              <w:ind w:firstLine="0"/>
              <w:rPr>
                <w:rFonts w:eastAsia="MS Mincho"/>
                <w:sz w:val="20"/>
                <w:szCs w:val="20"/>
              </w:rPr>
            </w:pPr>
            <w:r w:rsidRPr="000C7F5A">
              <w:rPr>
                <w:rFonts w:eastAsia="MS Mincho"/>
                <w:sz w:val="20"/>
                <w:szCs w:val="20"/>
              </w:rPr>
              <w:t>.54</w:t>
            </w:r>
          </w:p>
        </w:tc>
      </w:tr>
      <w:tr w:rsidR="00AA6907" w:rsidRPr="000C7F5A" w14:paraId="5544594E" w14:textId="77777777" w:rsidTr="002D69CC">
        <w:trPr>
          <w:trHeight w:val="729"/>
          <w:jc w:val="center"/>
          <w:del w:id="201" w:author="revised" w:date="2024-10-18T20:48:00Z" w16du:dateUtc="2024-10-18T18:48:00Z"/>
        </w:trPr>
        <w:tc>
          <w:tcPr>
            <w:tcW w:w="1080" w:type="dxa"/>
            <w:tcBorders>
              <w:top w:val="nil"/>
              <w:left w:val="nil"/>
              <w:bottom w:val="single" w:sz="4" w:space="0" w:color="auto"/>
              <w:right w:val="nil"/>
            </w:tcBorders>
            <w:vAlign w:val="center"/>
          </w:tcPr>
          <w:p w14:paraId="6C3930CC" w14:textId="77777777" w:rsidR="000B19C6" w:rsidRPr="000C7F5A" w:rsidRDefault="00000000" w:rsidP="000C7F5A">
            <w:pPr>
              <w:spacing w:line="240" w:lineRule="auto"/>
              <w:ind w:firstLine="0"/>
              <w:rPr>
                <w:del w:id="202" w:author="revised" w:date="2024-10-18T20:48:00Z" w16du:dateUtc="2024-10-18T18:48:00Z"/>
                <w:rFonts w:eastAsia="MS Mincho"/>
                <w:sz w:val="20"/>
                <w:szCs w:val="20"/>
              </w:rPr>
            </w:pPr>
            <w:del w:id="203" w:author="revised" w:date="2024-10-18T20:48:00Z" w16du:dateUtc="2024-10-18T18:48:00Z">
              <w:r w:rsidRPr="000C7F5A">
                <w:rPr>
                  <w:rFonts w:eastAsia="MS Mincho"/>
                  <w:sz w:val="20"/>
                  <w:szCs w:val="20"/>
                </w:rPr>
                <w:delText>Verification attempt 7</w:delText>
              </w:r>
            </w:del>
          </w:p>
        </w:tc>
        <w:tc>
          <w:tcPr>
            <w:tcW w:w="3420" w:type="dxa"/>
            <w:tcBorders>
              <w:top w:val="nil"/>
              <w:left w:val="nil"/>
              <w:bottom w:val="single" w:sz="4" w:space="0" w:color="auto"/>
              <w:right w:val="nil"/>
            </w:tcBorders>
            <w:vAlign w:val="center"/>
          </w:tcPr>
          <w:p w14:paraId="6911FCEA" w14:textId="77777777" w:rsidR="000B19C6" w:rsidRPr="000C7F5A" w:rsidRDefault="00000000" w:rsidP="000C7F5A">
            <w:pPr>
              <w:spacing w:line="240" w:lineRule="auto"/>
              <w:ind w:firstLine="0"/>
              <w:rPr>
                <w:del w:id="204" w:author="revised" w:date="2024-10-18T20:48:00Z" w16du:dateUtc="2024-10-18T18:48:00Z"/>
                <w:rFonts w:eastAsia="MS Mincho"/>
                <w:sz w:val="20"/>
                <w:szCs w:val="20"/>
              </w:rPr>
            </w:pPr>
            <w:del w:id="205" w:author="revised" w:date="2024-10-18T20:48:00Z" w16du:dateUtc="2024-10-18T18:48:00Z">
              <w:r w:rsidRPr="000C7F5A">
                <w:rPr>
                  <w:rFonts w:eastAsia="MS Mincho"/>
                  <w:sz w:val="20"/>
                  <w:szCs w:val="20"/>
                </w:rPr>
                <w:delText>Hunter &amp; Schmidt method using Field &amp; Gillett’s (2010) “h_s_syntax.sps”</w:delText>
              </w:r>
            </w:del>
          </w:p>
        </w:tc>
        <w:tc>
          <w:tcPr>
            <w:tcW w:w="4332" w:type="dxa"/>
            <w:tcBorders>
              <w:top w:val="nil"/>
              <w:left w:val="nil"/>
              <w:bottom w:val="single" w:sz="4" w:space="0" w:color="auto"/>
              <w:right w:val="nil"/>
            </w:tcBorders>
            <w:vAlign w:val="center"/>
          </w:tcPr>
          <w:p w14:paraId="7220921E" w14:textId="77777777" w:rsidR="000B19C6" w:rsidRPr="000C7F5A" w:rsidRDefault="00000000" w:rsidP="000C7F5A">
            <w:pPr>
              <w:spacing w:line="240" w:lineRule="auto"/>
              <w:ind w:firstLine="0"/>
              <w:rPr>
                <w:del w:id="206" w:author="revised" w:date="2024-10-18T20:48:00Z" w16du:dateUtc="2024-10-18T18:48:00Z"/>
                <w:rFonts w:eastAsia="MS Mincho"/>
                <w:sz w:val="20"/>
                <w:szCs w:val="20"/>
              </w:rPr>
            </w:pPr>
            <w:del w:id="207" w:author="revised" w:date="2024-10-18T20:48:00Z" w16du:dateUtc="2024-10-18T18:48:00Z">
              <w:r w:rsidRPr="000C7F5A">
                <w:rPr>
                  <w:rFonts w:eastAsia="MS Mincho"/>
                  <w:sz w:val="20"/>
                  <w:szCs w:val="20"/>
                </w:rPr>
                <w:delText>All reliabilities were set to 0. Data were the 56 individual weighted effect sizes rather than 15 weighted average effect sizes.**</w:delText>
              </w:r>
            </w:del>
          </w:p>
        </w:tc>
        <w:tc>
          <w:tcPr>
            <w:tcW w:w="706" w:type="dxa"/>
            <w:tcBorders>
              <w:top w:val="nil"/>
              <w:left w:val="nil"/>
              <w:bottom w:val="single" w:sz="4" w:space="0" w:color="auto"/>
              <w:right w:val="nil"/>
            </w:tcBorders>
            <w:noWrap/>
            <w:vAlign w:val="center"/>
          </w:tcPr>
          <w:p w14:paraId="6692856D" w14:textId="77777777" w:rsidR="000B19C6" w:rsidRPr="000C7F5A" w:rsidRDefault="00000000" w:rsidP="000C7F5A">
            <w:pPr>
              <w:spacing w:line="240" w:lineRule="auto"/>
              <w:ind w:firstLine="0"/>
              <w:rPr>
                <w:del w:id="208" w:author="revised" w:date="2024-10-18T20:48:00Z" w16du:dateUtc="2024-10-18T18:48:00Z"/>
                <w:rFonts w:eastAsia="MS Mincho"/>
                <w:sz w:val="20"/>
                <w:szCs w:val="20"/>
              </w:rPr>
            </w:pPr>
            <w:del w:id="209" w:author="revised" w:date="2024-10-18T20:48:00Z" w16du:dateUtc="2024-10-18T18:48:00Z">
              <w:r w:rsidRPr="000C7F5A">
                <w:rPr>
                  <w:rFonts w:eastAsia="MS Mincho"/>
                  <w:sz w:val="20"/>
                  <w:szCs w:val="20"/>
                </w:rPr>
                <w:delText>.48</w:delText>
              </w:r>
            </w:del>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0C7F5A" w:rsidRDefault="00000000" w:rsidP="000C7F5A">
            <w:pPr>
              <w:spacing w:line="240" w:lineRule="auto"/>
              <w:ind w:firstLine="0"/>
              <w:rPr>
                <w:del w:id="210" w:author="revised" w:date="2024-10-18T20:48:00Z" w16du:dateUtc="2024-10-18T18:48:00Z"/>
                <w:rFonts w:eastAsia="MS Mincho"/>
                <w:sz w:val="20"/>
                <w:szCs w:val="20"/>
              </w:rPr>
            </w:pPr>
            <w:del w:id="211" w:author="revised" w:date="2024-10-18T20:48:00Z" w16du:dateUtc="2024-10-18T18:48:00Z">
              <w:r w:rsidRPr="000C7F5A">
                <w:rPr>
                  <w:rFonts w:eastAsia="MS Mincho"/>
                  <w:sz w:val="20"/>
                  <w:szCs w:val="20"/>
                </w:rPr>
                <w:delText>.20</w:delText>
              </w:r>
            </w:del>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0C7F5A" w:rsidRDefault="00000000" w:rsidP="000C7F5A">
            <w:pPr>
              <w:spacing w:line="240" w:lineRule="auto"/>
              <w:ind w:firstLine="0"/>
              <w:rPr>
                <w:del w:id="212" w:author="revised" w:date="2024-10-18T20:48:00Z" w16du:dateUtc="2024-10-18T18:48:00Z"/>
                <w:rFonts w:eastAsia="MS Mincho"/>
                <w:sz w:val="20"/>
                <w:szCs w:val="20"/>
              </w:rPr>
            </w:pPr>
            <w:del w:id="213" w:author="revised" w:date="2024-10-18T20:48:00Z" w16du:dateUtc="2024-10-18T18:48:00Z">
              <w:r w:rsidRPr="000C7F5A">
                <w:rPr>
                  <w:rFonts w:eastAsia="MS Mincho"/>
                  <w:sz w:val="20"/>
                  <w:szCs w:val="20"/>
                </w:rPr>
                <w:delText>.76</w:delText>
              </w:r>
            </w:del>
          </w:p>
        </w:tc>
        <w:tc>
          <w:tcPr>
            <w:tcW w:w="706" w:type="dxa"/>
            <w:tcBorders>
              <w:top w:val="nil"/>
              <w:left w:val="nil"/>
              <w:bottom w:val="single" w:sz="4" w:space="0" w:color="auto"/>
              <w:right w:val="nil"/>
            </w:tcBorders>
            <w:noWrap/>
            <w:vAlign w:val="center"/>
          </w:tcPr>
          <w:p w14:paraId="68F8DF2C" w14:textId="77777777" w:rsidR="000B19C6" w:rsidRPr="000C7F5A" w:rsidRDefault="00000000" w:rsidP="000C7F5A">
            <w:pPr>
              <w:spacing w:line="240" w:lineRule="auto"/>
              <w:ind w:firstLine="0"/>
              <w:rPr>
                <w:del w:id="214" w:author="revised" w:date="2024-10-18T20:48:00Z" w16du:dateUtc="2024-10-18T18:48:00Z"/>
                <w:rFonts w:eastAsia="MS Mincho"/>
                <w:sz w:val="20"/>
                <w:szCs w:val="20"/>
              </w:rPr>
            </w:pPr>
            <w:del w:id="215" w:author="revised" w:date="2024-10-18T20:48:00Z" w16du:dateUtc="2024-10-18T18:48:00Z">
              <w:r w:rsidRPr="000C7F5A">
                <w:rPr>
                  <w:rFonts w:eastAsia="MS Mincho"/>
                  <w:sz w:val="20"/>
                  <w:szCs w:val="20"/>
                </w:rPr>
                <w:delText>.39</w:delText>
              </w:r>
            </w:del>
          </w:p>
        </w:tc>
        <w:tc>
          <w:tcPr>
            <w:tcW w:w="706" w:type="dxa"/>
            <w:tcBorders>
              <w:top w:val="nil"/>
              <w:left w:val="nil"/>
              <w:bottom w:val="single" w:sz="4" w:space="0" w:color="auto"/>
              <w:right w:val="nil"/>
            </w:tcBorders>
            <w:noWrap/>
            <w:vAlign w:val="center"/>
          </w:tcPr>
          <w:p w14:paraId="2E9679D8" w14:textId="77777777" w:rsidR="000B19C6" w:rsidRPr="000C7F5A" w:rsidRDefault="00000000" w:rsidP="000C7F5A">
            <w:pPr>
              <w:spacing w:line="240" w:lineRule="auto"/>
              <w:ind w:firstLine="0"/>
              <w:rPr>
                <w:del w:id="216" w:author="revised" w:date="2024-10-18T20:48:00Z" w16du:dateUtc="2024-10-18T18:48:00Z"/>
                <w:rFonts w:eastAsia="MS Mincho"/>
                <w:sz w:val="20"/>
                <w:szCs w:val="20"/>
              </w:rPr>
            </w:pPr>
            <w:del w:id="217" w:author="revised" w:date="2024-10-18T20:48:00Z" w16du:dateUtc="2024-10-18T18:48:00Z">
              <w:r w:rsidRPr="000C7F5A">
                <w:rPr>
                  <w:rFonts w:eastAsia="MS Mincho"/>
                  <w:sz w:val="20"/>
                  <w:szCs w:val="20"/>
                </w:rPr>
                <w:delText>.57</w:delText>
              </w:r>
            </w:del>
          </w:p>
        </w:tc>
        <w:tc>
          <w:tcPr>
            <w:tcW w:w="706" w:type="dxa"/>
            <w:tcBorders>
              <w:top w:val="nil"/>
              <w:left w:val="nil"/>
              <w:bottom w:val="single" w:sz="4" w:space="0" w:color="auto"/>
              <w:right w:val="nil"/>
            </w:tcBorders>
            <w:vAlign w:val="center"/>
          </w:tcPr>
          <w:p w14:paraId="5DCD2BA8" w14:textId="77777777" w:rsidR="000B19C6" w:rsidRPr="000C7F5A" w:rsidRDefault="00000000" w:rsidP="000C7F5A">
            <w:pPr>
              <w:spacing w:line="240" w:lineRule="auto"/>
              <w:ind w:firstLine="0"/>
              <w:rPr>
                <w:del w:id="218" w:author="revised" w:date="2024-10-18T20:48:00Z" w16du:dateUtc="2024-10-18T18:48:00Z"/>
                <w:rFonts w:eastAsia="MS Mincho"/>
                <w:sz w:val="20"/>
                <w:szCs w:val="20"/>
              </w:rPr>
            </w:pPr>
            <w:del w:id="219" w:author="revised" w:date="2024-10-18T20:48:00Z" w16du:dateUtc="2024-10-18T18:48:00Z">
              <w:r w:rsidRPr="000C7F5A">
                <w:rPr>
                  <w:rFonts w:eastAsia="MS Mincho"/>
                  <w:sz w:val="20"/>
                  <w:szCs w:val="20"/>
                </w:rPr>
                <w:delText>-</w:delText>
              </w:r>
            </w:del>
          </w:p>
        </w:tc>
        <w:tc>
          <w:tcPr>
            <w:tcW w:w="706" w:type="dxa"/>
            <w:tcBorders>
              <w:top w:val="nil"/>
              <w:left w:val="nil"/>
              <w:bottom w:val="single" w:sz="4" w:space="0" w:color="auto"/>
              <w:right w:val="nil"/>
            </w:tcBorders>
            <w:vAlign w:val="center"/>
          </w:tcPr>
          <w:p w14:paraId="2310C438" w14:textId="77777777" w:rsidR="000B19C6" w:rsidRPr="000C7F5A" w:rsidRDefault="00000000" w:rsidP="000C7F5A">
            <w:pPr>
              <w:spacing w:line="240" w:lineRule="auto"/>
              <w:ind w:firstLine="0"/>
              <w:rPr>
                <w:del w:id="220" w:author="revised" w:date="2024-10-18T20:48:00Z" w16du:dateUtc="2024-10-18T18:48:00Z"/>
                <w:rFonts w:eastAsia="MS Mincho"/>
                <w:sz w:val="20"/>
                <w:szCs w:val="20"/>
              </w:rPr>
            </w:pPr>
            <w:del w:id="221" w:author="revised" w:date="2024-10-18T20:48:00Z" w16du:dateUtc="2024-10-18T18:48:00Z">
              <w:r w:rsidRPr="000C7F5A">
                <w:rPr>
                  <w:rFonts w:eastAsia="MS Mincho"/>
                  <w:sz w:val="20"/>
                  <w:szCs w:val="20"/>
                </w:rPr>
                <w:delText>-</w:delText>
              </w:r>
            </w:del>
          </w:p>
        </w:tc>
      </w:tr>
      <w:tr w:rsidR="00AA6907" w:rsidRPr="000C7F5A"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3417FB5" w:rsidR="009B4A0E" w:rsidRPr="00672A43" w:rsidRDefault="00000000" w:rsidP="000C7F5A">
            <w:pPr>
              <w:spacing w:line="240" w:lineRule="auto"/>
              <w:ind w:firstLine="0"/>
              <w:rPr>
                <w:rFonts w:eastAsia="MS Mincho"/>
                <w:sz w:val="20"/>
                <w:szCs w:val="20"/>
              </w:rPr>
            </w:pPr>
            <w:r w:rsidRPr="000C7F5A">
              <w:rPr>
                <w:rFonts w:eastAsia="MS Mincho"/>
                <w:i/>
                <w:iCs/>
                <w:sz w:val="20"/>
                <w:szCs w:val="20"/>
              </w:rPr>
              <w:t>Notes:</w:t>
            </w:r>
            <w:r w:rsidRPr="000C7F5A">
              <w:rPr>
                <w:rFonts w:eastAsia="MS Mincho"/>
                <w:sz w:val="20"/>
                <w:szCs w:val="20"/>
              </w:rPr>
              <w:t xml:space="preserve"> CI = Confidence Interval. CR = Credibility Interval. PI = Prediction Interval. Although </w:t>
            </w:r>
            <w:r w:rsidRPr="00672A43">
              <w:rPr>
                <w:rFonts w:eastAsia="MS Mincho"/>
                <w:sz w:val="20"/>
                <w:szCs w:val="20"/>
              </w:rPr>
              <w:t xml:space="preserve">PIs were not reported in Vahey et al. (2015), where possible they were calculated in the verification attempts to see if they corresponded with the original CRs on the basis that the CRs could have been </w:t>
            </w:r>
            <w:ins w:id="222" w:author="revised" w:date="2024-10-18T20:48:00Z" w16du:dateUtc="2024-10-18T18:48:00Z">
              <w:r w:rsidR="0016158D" w:rsidRPr="00672A43">
                <w:rPr>
                  <w:rFonts w:eastAsia="MS Mincho"/>
                  <w:sz w:val="20"/>
                  <w:szCs w:val="20"/>
                  <w:lang w:val="en-US"/>
                </w:rPr>
                <w:t>mislabeled</w:t>
              </w:r>
            </w:ins>
            <w:del w:id="223" w:author="revised" w:date="2024-10-18T20:48:00Z" w16du:dateUtc="2024-10-18T18:48:00Z">
              <w:r w:rsidRPr="00672A43">
                <w:rPr>
                  <w:rFonts w:eastAsia="MS Mincho"/>
                  <w:sz w:val="20"/>
                  <w:szCs w:val="20"/>
                </w:rPr>
                <w:delText>mislabelled</w:delText>
              </w:r>
            </w:del>
            <w:r w:rsidRPr="00672A43">
              <w:rPr>
                <w:rFonts w:eastAsia="MS Mincho"/>
                <w:sz w:val="20"/>
                <w:szCs w:val="20"/>
              </w:rPr>
              <w:t xml:space="preserve">. Cells shaded in grey match those reported in Vahey et al. (2015) within </w:t>
            </w:r>
            <w:r w:rsidRPr="00672A43">
              <w:rPr>
                <w:sz w:val="20"/>
                <w:szCs w:val="20"/>
              </w:rPr>
              <w:t>what can be accounted for by rounding or truncation (</w:t>
            </w:r>
            <w:r w:rsidRPr="00672A43">
              <w:rPr>
                <w:rFonts w:eastAsia="MS Mincho"/>
                <w:sz w:val="20"/>
                <w:szCs w:val="20"/>
              </w:rPr>
              <w:t>±.01</w:t>
            </w:r>
            <w:r w:rsidRPr="00672A43">
              <w:rPr>
                <w:sz w:val="20"/>
                <w:szCs w:val="20"/>
              </w:rPr>
              <w:t>)</w:t>
            </w:r>
            <w:r w:rsidRPr="00672A43">
              <w:rPr>
                <w:rFonts w:eastAsia="MS Mincho"/>
                <w:sz w:val="20"/>
                <w:szCs w:val="20"/>
              </w:rPr>
              <w:t>.</w:t>
            </w:r>
          </w:p>
          <w:p w14:paraId="037D2B34" w14:textId="7B307D0D" w:rsidR="00EF3810" w:rsidRPr="000C7F5A" w:rsidRDefault="00000000" w:rsidP="000C7F5A">
            <w:pPr>
              <w:spacing w:line="240" w:lineRule="auto"/>
              <w:ind w:firstLine="0"/>
              <w:rPr>
                <w:rFonts w:eastAsia="MS Mincho"/>
                <w:sz w:val="20"/>
                <w:szCs w:val="20"/>
              </w:rPr>
            </w:pPr>
            <w:r w:rsidRPr="00672A43">
              <w:rPr>
                <w:rFonts w:eastAsia="MS Mincho"/>
                <w:sz w:val="20"/>
                <w:szCs w:val="20"/>
              </w:rPr>
              <w:t xml:space="preserve">* This SPSS script contains multiple </w:t>
            </w:r>
            <w:r w:rsidR="00D44D3B" w:rsidRPr="00672A43">
              <w:rPr>
                <w:rFonts w:eastAsia="MS Mincho"/>
                <w:sz w:val="20"/>
                <w:szCs w:val="20"/>
              </w:rPr>
              <w:t>issues that prevent it from running</w:t>
            </w:r>
            <w:r w:rsidRPr="00672A43">
              <w:rPr>
                <w:rFonts w:eastAsia="MS Mincho"/>
                <w:sz w:val="20"/>
                <w:szCs w:val="20"/>
              </w:rPr>
              <w:t>. See main text for discussion.</w:t>
            </w:r>
          </w:p>
        </w:tc>
      </w:tr>
    </w:tbl>
    <w:p w14:paraId="37E76994" w14:textId="77777777" w:rsidR="009B4A0E" w:rsidRDefault="009B4A0E" w:rsidP="00D77465"/>
    <w:p w14:paraId="43CA2B8E" w14:textId="77777777" w:rsidR="003C6701" w:rsidRDefault="003C6701" w:rsidP="00D77465">
      <w:pPr>
        <w:sectPr w:rsidR="003C6701" w:rsidSect="00D77465">
          <w:pgSz w:w="16840" w:h="11900" w:orient="landscape"/>
          <w:pgMar w:top="1440" w:right="1440" w:bottom="1440" w:left="1440" w:header="709" w:footer="709" w:gutter="0"/>
          <w:cols w:space="340"/>
          <w:titlePg/>
          <w:docGrid w:linePitch="360"/>
          <w15:footnoteColumns w:val="1"/>
        </w:sectPr>
      </w:pPr>
    </w:p>
    <w:p w14:paraId="4FB2E610" w14:textId="77777777" w:rsidR="00993E5C" w:rsidRPr="00CC1B6A" w:rsidRDefault="00993E5C" w:rsidP="00974D7B">
      <w:pPr>
        <w:pStyle w:val="Heading3"/>
      </w:pPr>
      <w:r w:rsidRPr="00CC1B6A">
        <w:lastRenderedPageBreak/>
        <w:t xml:space="preserve">Verification </w:t>
      </w:r>
      <w:proofErr w:type="gramStart"/>
      <w:r w:rsidRPr="00CC1B6A">
        <w:t>attempt</w:t>
      </w:r>
      <w:proofErr w:type="gramEnd"/>
      <w:r w:rsidRPr="00CC1B6A">
        <w:t xml:space="preserve"> 1</w:t>
      </w:r>
    </w:p>
    <w:p w14:paraId="1D30C496" w14:textId="77777777" w:rsidR="00993E5C" w:rsidRPr="00CC1B6A" w:rsidRDefault="00993E5C" w:rsidP="00D77465">
      <w:pPr>
        <w:rPr>
          <w:ins w:id="224" w:author="original" w:date="2024-10-18T20:48:00Z" w16du:dateUtc="2024-10-18T18:48:00Z"/>
        </w:rPr>
      </w:pPr>
      <w:r w:rsidRPr="00CC1B6A">
        <w:t>The first verification attempt employed Field’s “</w:t>
      </w:r>
      <w:proofErr w:type="spellStart"/>
      <w:r w:rsidRPr="00CC1B6A">
        <w:t>h_s</w:t>
      </w:r>
      <w:proofErr w:type="spellEnd"/>
      <w:r w:rsidRPr="00CC1B6A">
        <w:t xml:space="preserve"> </w:t>
      </w:r>
      <w:proofErr w:type="spellStart"/>
      <w:r w:rsidRPr="00CC1B6A">
        <w:t>syntax.sps</w:t>
      </w:r>
      <w:proofErr w:type="spellEnd"/>
      <w:r w:rsidRPr="00CC1B6A">
        <w:t xml:space="preserve">” SPSS script. The default 80% Credibility Interval widths were changed to 95% to match what was reported by Vahey et al. (2015). </w:t>
      </w:r>
    </w:p>
    <w:p w14:paraId="2361FC08" w14:textId="07C6782E" w:rsidR="008806BD" w:rsidRPr="00993E5C" w:rsidRDefault="00993E5C" w:rsidP="00D77465">
      <w:pPr>
        <w:rPr>
          <w:del w:id="225" w:author="revised" w:date="2024-10-18T20:48:00Z" w16du:dateUtc="2024-10-18T18:48:00Z"/>
          <w:iCs/>
        </w:rPr>
      </w:pPr>
      <w:r w:rsidRPr="00CC1B6A">
        <w:t xml:space="preserve">One other key assumption was made </w:t>
      </w:r>
      <w:proofErr w:type="gramStart"/>
      <w:r w:rsidRPr="00CC1B6A">
        <w:t>in order to</w:t>
      </w:r>
      <w:proofErr w:type="gramEnd"/>
      <w:r w:rsidRPr="00CC1B6A">
        <w:t xml:space="preserve"> allow the script to run. To take a step back, a Hunter </w:t>
      </w:r>
      <w:ins w:id="226" w:author="revised" w:date="2024-10-18T20:48:00Z" w16du:dateUtc="2024-10-18T18:48:00Z">
        <w:r w:rsidR="00C42A74" w:rsidRPr="00E86A8B">
          <w:rPr>
            <w:lang w:val="en-US"/>
          </w:rPr>
          <w:t>and</w:t>
        </w:r>
      </w:ins>
      <w:del w:id="227" w:author="revised" w:date="2024-10-18T20:48:00Z" w16du:dateUtc="2024-10-18T18:48:00Z">
        <w:r w:rsidRPr="00CC1B6A">
          <w:delText>&amp;</w:delText>
        </w:r>
      </w:del>
      <w:r w:rsidRPr="00CC1B6A">
        <w:t xml:space="preserve"> Schmidt style meta-analysis is sometimes referred to as a form of psychometric meta-analysis because it typically involves de-attenuating the effect sizes based on the reliability of the measures that produced them </w:t>
      </w:r>
      <w:r w:rsidRPr="00CC1B6A">
        <w:fldChar w:fldCharType="begin"/>
      </w:r>
      <w:r w:rsidRPr="00CC1B6A">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For Field’s “</w:t>
      </w:r>
      <w:proofErr w:type="spellStart"/>
      <w:r w:rsidRPr="00CC1B6A">
        <w:t>h_s</w:t>
      </w:r>
      <w:proofErr w:type="spellEnd"/>
      <w:r w:rsidRPr="00CC1B6A">
        <w:t xml:space="preserve"> </w:t>
      </w:r>
      <w:proofErr w:type="spellStart"/>
      <w:r w:rsidRPr="00CC1B6A">
        <w:t>syntax.sps</w:t>
      </w:r>
      <w:proofErr w:type="spellEnd"/>
      <w:r w:rsidRPr="00CC1B6A">
        <w:t xml:space="preserve">” script to run it requires the researcher to provide reliability values for </w:t>
      </w:r>
      <w:proofErr w:type="gramStart"/>
      <w:r w:rsidRPr="00CC1B6A">
        <w:t>both of the measures</w:t>
      </w:r>
      <w:proofErr w:type="gramEnd"/>
      <w:r w:rsidRPr="00CC1B6A">
        <w:t xml:space="preserve"> that produced each effect size. Partially missing values can be imputed via the mean, but at least some reliability values must be provided. However, Vahey et al. (2015) do not report any extracting or</w:t>
      </w:r>
      <w:r>
        <w:t xml:space="preserve"> </w:t>
      </w:r>
      <w:r w:rsidR="008806BD" w:rsidRPr="00CC1B6A">
        <w:t xml:space="preserve">estimating reliabilities or deattenuating the effect sizes based on them, and no reliability data is available in </w:t>
      </w:r>
      <w:ins w:id="228" w:author="revised" w:date="2024-10-18T20:48:00Z" w16du:dateUtc="2024-10-18T18:48:00Z">
        <w:r w:rsidR="008806BD" w:rsidRPr="00E86A8B">
          <w:rPr>
            <w:lang w:val="en-US"/>
          </w:rPr>
          <w:t>the</w:t>
        </w:r>
      </w:ins>
      <w:del w:id="229" w:author="revised" w:date="2024-10-18T20:48:00Z" w16du:dateUtc="2024-10-18T18:48:00Z">
        <w:r w:rsidR="008806BD" w:rsidRPr="00CC1B6A">
          <w:delText>their</w:delText>
        </w:r>
      </w:del>
      <w:r w:rsidR="008806BD" w:rsidRPr="00CC1B6A">
        <w:t xml:space="preserve"> manuscript or </w:t>
      </w:r>
      <w:ins w:id="230" w:author="revised" w:date="2024-10-18T20:48:00Z" w16du:dateUtc="2024-10-18T18:48:00Z">
        <w:r w:rsidR="00D248A5">
          <w:rPr>
            <w:lang w:val="en-US"/>
          </w:rPr>
          <w:t xml:space="preserve">its </w:t>
        </w:r>
      </w:ins>
      <w:r w:rsidR="008806BD" w:rsidRPr="00CC1B6A">
        <w:t xml:space="preserve">supplementary materials. In the absence of other information, I set the reliability for all variables to 1.0 </w:t>
      </w:r>
      <w:proofErr w:type="gramStart"/>
      <w:r w:rsidR="008806BD" w:rsidRPr="00CC1B6A">
        <w:t>in order to</w:t>
      </w:r>
      <w:proofErr w:type="gramEnd"/>
      <w:r w:rsidR="008806BD" w:rsidRPr="00CC1B6A">
        <w:t xml:space="preserve"> allow the script to run. </w:t>
      </w:r>
    </w:p>
    <w:p w14:paraId="63FD3C06" w14:textId="77777777" w:rsidR="001A1FD0" w:rsidRPr="00E86A8B" w:rsidRDefault="008806BD" w:rsidP="00DD3EEC">
      <w:pPr>
        <w:rPr>
          <w:ins w:id="231" w:author="revised" w:date="2024-10-18T20:48:00Z" w16du:dateUtc="2024-10-18T18:48:00Z"/>
          <w:lang w:val="en-US"/>
        </w:rPr>
      </w:pPr>
      <w:r w:rsidRPr="00CC1B6A">
        <w:t xml:space="preserve">This verification attempt did not reproduce the original results for the point estimate, Confidence Interval, or Credibility Interval (see </w:t>
      </w:r>
      <w:ins w:id="232" w:author="revised" w:date="2024-10-18T20:48:00Z" w16du:dateUtc="2024-10-18T18:48:00Z">
        <w:r w:rsidR="00000000" w:rsidRPr="00E86A8B">
          <w:rPr>
            <w:lang w:val="en-US"/>
          </w:rPr>
          <w:t>Table 3).</w:t>
        </w:r>
      </w:ins>
    </w:p>
    <w:p w14:paraId="04F49EAE" w14:textId="77777777" w:rsidR="001A1FD0" w:rsidRPr="00E86A8B" w:rsidRDefault="00000000" w:rsidP="001A1FD0">
      <w:pPr>
        <w:rPr>
          <w:ins w:id="233" w:author="revised" w:date="2024-10-18T20:48:00Z" w16du:dateUtc="2024-10-18T18:48:00Z"/>
          <w:b/>
          <w:bCs/>
          <w:lang w:val="en-US"/>
        </w:rPr>
      </w:pPr>
      <w:ins w:id="234" w:author="revised" w:date="2024-10-18T20:48:00Z" w16du:dateUtc="2024-10-18T18:48:00Z">
        <w:r w:rsidRPr="00E86A8B">
          <w:rPr>
            <w:b/>
            <w:bCs/>
            <w:lang w:val="en-US"/>
          </w:rPr>
          <w:t xml:space="preserve">Verification </w:t>
        </w:r>
        <w:proofErr w:type="gramStart"/>
        <w:r w:rsidRPr="00E86A8B">
          <w:rPr>
            <w:b/>
            <w:bCs/>
            <w:lang w:val="en-US"/>
          </w:rPr>
          <w:t>attempt</w:t>
        </w:r>
        <w:proofErr w:type="gramEnd"/>
        <w:r w:rsidRPr="00E86A8B">
          <w:rPr>
            <w:b/>
            <w:bCs/>
            <w:lang w:val="en-US"/>
          </w:rPr>
          <w:t xml:space="preserve"> 2</w:t>
        </w:r>
      </w:ins>
    </w:p>
    <w:p w14:paraId="010E85CB" w14:textId="37782D49" w:rsidR="008806BD" w:rsidRPr="00845FB9" w:rsidRDefault="00000000" w:rsidP="00D77465">
      <w:pPr>
        <w:rPr>
          <w:iCs/>
        </w:rPr>
      </w:pPr>
      <w:ins w:id="235" w:author="revised" w:date="2024-10-18T20:48:00Z" w16du:dateUtc="2024-10-18T18:48:00Z">
        <w:r w:rsidRPr="00E86A8B">
          <w:rPr>
            <w:lang w:val="en-US"/>
          </w:rPr>
          <w:t>The second verification attempt employed Field’s “</w:t>
        </w:r>
        <w:proofErr w:type="spellStart"/>
        <w:r w:rsidRPr="00E86A8B">
          <w:rPr>
            <w:lang w:val="en-US"/>
          </w:rPr>
          <w:t>Meta_Basic_r.sps</w:t>
        </w:r>
        <w:proofErr w:type="spellEnd"/>
        <w:r w:rsidRPr="00E86A8B">
          <w:rPr>
            <w:lang w:val="en-US"/>
          </w:rPr>
          <w:t xml:space="preserve">” script, which implements a Hedges’ style “basic” meta-analysis. I was unable to get this script to run in SPSS. </w:t>
        </w:r>
        <w:r w:rsidRPr="00E86A8B">
          <w:rPr>
            <w:iCs/>
            <w:lang w:val="en-US"/>
          </w:rPr>
          <w:t xml:space="preserve">It makes use of commands such as </w:t>
        </w:r>
        <w:proofErr w:type="spellStart"/>
        <w:proofErr w:type="gramStart"/>
        <w:r w:rsidRPr="00E86A8B">
          <w:rPr>
            <w:iCs/>
            <w:lang w:val="en-US"/>
          </w:rPr>
          <w:t>nrow</w:t>
        </w:r>
        <w:proofErr w:type="spellEnd"/>
        <w:r w:rsidRPr="00E86A8B">
          <w:rPr>
            <w:iCs/>
            <w:lang w:val="en-US"/>
          </w:rPr>
          <w:t>(</w:t>
        </w:r>
        <w:proofErr w:type="gramEnd"/>
        <w:r w:rsidRPr="00E86A8B">
          <w:rPr>
            <w:iCs/>
            <w:lang w:val="en-US"/>
          </w:rPr>
          <w:t xml:space="preserve">), </w:t>
        </w:r>
        <w:proofErr w:type="spellStart"/>
        <w:r w:rsidRPr="00E86A8B">
          <w:rPr>
            <w:iCs/>
            <w:lang w:val="en-US"/>
          </w:rPr>
          <w:t>csum</w:t>
        </w:r>
        <w:proofErr w:type="spellEnd"/>
        <w:r w:rsidRPr="00E86A8B">
          <w:rPr>
            <w:iCs/>
            <w:lang w:val="en-US"/>
          </w:rPr>
          <w:t xml:space="preserve">(), </w:t>
        </w:r>
        <w:proofErr w:type="spellStart"/>
        <w:r w:rsidRPr="00E86A8B">
          <w:rPr>
            <w:iCs/>
            <w:lang w:val="en-US"/>
          </w:rPr>
          <w:t>sd</w:t>
        </w:r>
        <w:proofErr w:type="spellEnd"/>
        <w:r w:rsidRPr="00E86A8B">
          <w:rPr>
            <w:iCs/>
            <w:lang w:val="en-US"/>
          </w:rPr>
          <w:t xml:space="preserve">(),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w:t>
        </w:r>
        <w:r w:rsidRPr="00E86A8B">
          <w:rPr>
            <w:iCs/>
            <w:lang w:val="en-US"/>
          </w:rPr>
          <w:lastRenderedPageBreak/>
          <w:t>Field</w:t>
        </w:r>
        <w:r w:rsidR="00B678D9">
          <w:rPr>
            <w:iCs/>
            <w:lang w:val="en-US"/>
          </w:rPr>
          <w:t>’</w:t>
        </w:r>
        <w:r w:rsidRPr="00E86A8B">
          <w:rPr>
            <w:iCs/>
            <w:lang w:val="en-US"/>
          </w:rPr>
          <w:t xml:space="preserve">s website and Field &amp; Gillett (2010) continues to be cited (&gt;1,200 citations at the time of writing). </w:t>
        </w:r>
      </w:ins>
    </w:p>
    <w:p w14:paraId="252F69C8" w14:textId="77777777" w:rsidR="008806BD" w:rsidRPr="00034410" w:rsidRDefault="008806BD" w:rsidP="00974D7B">
      <w:pPr>
        <w:pStyle w:val="Heading3"/>
      </w:pPr>
      <w:r w:rsidRPr="00034410">
        <w:t xml:space="preserve">Verification </w:t>
      </w:r>
      <w:proofErr w:type="gramStart"/>
      <w:r w:rsidRPr="00034410">
        <w:t>attempt</w:t>
      </w:r>
      <w:proofErr w:type="gramEnd"/>
      <w:r w:rsidRPr="00034410">
        <w:t xml:space="preserve"> </w:t>
      </w:r>
      <w:r>
        <w:t>3</w:t>
      </w:r>
    </w:p>
    <w:p w14:paraId="26F9D781" w14:textId="77777777" w:rsidR="008806BD" w:rsidRDefault="008806BD" w:rsidP="00D77465">
      <w:pPr>
        <w:rPr>
          <w:del w:id="236" w:author="revised" w:date="2024-10-18T20:48:00Z" w16du:dateUtc="2024-10-18T18:48:00Z"/>
          <w:iCs/>
        </w:rPr>
      </w:pPr>
      <w:r>
        <w:rPr>
          <w:iCs/>
        </w:rPr>
        <w:t>I then reimplemented the math specified in the “</w:t>
      </w:r>
      <w:proofErr w:type="spellStart"/>
      <w:r w:rsidRPr="00034410">
        <w:t>Meta_Basic_r.sps</w:t>
      </w:r>
      <w:proofErr w:type="spellEnd"/>
      <w:r>
        <w:t xml:space="preserve">” and </w:t>
      </w:r>
      <w:r w:rsidRPr="00034410">
        <w:t>“</w:t>
      </w:r>
      <w:proofErr w:type="spellStart"/>
      <w:r w:rsidRPr="00034410">
        <w:t>h_s</w:t>
      </w:r>
      <w:proofErr w:type="spellEnd"/>
      <w:r w:rsidRPr="00034410">
        <w:t xml:space="preserve"> </w:t>
      </w:r>
      <w:proofErr w:type="spellStart"/>
      <w:r w:rsidRPr="00034410">
        <w:t>syntax.sps</w:t>
      </w:r>
      <w:proofErr w:type="spellEnd"/>
      <w:r w:rsidRPr="00034410">
        <w:t>”</w:t>
      </w:r>
      <w:r>
        <w:t xml:space="preserve"> in R. I obtained identical results for the SPSS and R versions of the latter, providing some confidence that the reimplementation of the former was also accurate. </w:t>
      </w:r>
    </w:p>
    <w:p w14:paraId="59CD3788" w14:textId="235AA68B" w:rsidR="008806BD" w:rsidRDefault="008806BD" w:rsidP="00D77465">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t xml:space="preserve"> was negative it was set to zero</w:t>
      </w:r>
      <w:r>
        <w:t xml:space="preserve"> to produce a Credibility Interval width of 0. This correction was specified in </w:t>
      </w:r>
      <w:r w:rsidRPr="00034410">
        <w:t>“</w:t>
      </w:r>
      <w:proofErr w:type="spellStart"/>
      <w:r w:rsidRPr="00034410">
        <w:t>h_s</w:t>
      </w:r>
      <w:proofErr w:type="spellEnd"/>
      <w:r w:rsidRPr="00034410">
        <w:t xml:space="preserve"> </w:t>
      </w:r>
      <w:proofErr w:type="spellStart"/>
      <w:r w:rsidRPr="00034410">
        <w:t>syntax.sps</w:t>
      </w:r>
      <w:proofErr w:type="spellEnd"/>
      <w:r w:rsidRPr="00034410">
        <w:t xml:space="preserve">” </w:t>
      </w:r>
      <w:r>
        <w:t>but not “</w:t>
      </w:r>
      <w:proofErr w:type="spellStart"/>
      <w:r w:rsidRPr="00034410">
        <w:t>Meta_Basic_r.sps</w:t>
      </w:r>
      <w:proofErr w:type="spellEnd"/>
      <w:r>
        <w:t>” – I merely applied it in both</w:t>
      </w:r>
      <w:r w:rsidRPr="00034410">
        <w:t xml:space="preserve">. Without this alternation,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t xml:space="preserve"> was negative the script would fail to run. </w:t>
      </w:r>
    </w:p>
    <w:p w14:paraId="30D83F6D" w14:textId="77777777" w:rsidR="008806BD" w:rsidRDefault="008806BD" w:rsidP="00D77465">
      <w:pPr>
        <w:rPr>
          <w:iCs/>
        </w:rPr>
      </w:pPr>
      <w:r>
        <w:t>T</w:t>
      </w:r>
      <w:r w:rsidRPr="00034410">
        <w:t xml:space="preserve">his verification attempt </w:t>
      </w:r>
      <w:r>
        <w:t xml:space="preserve">of the R implementation of the Hunter and </w:t>
      </w:r>
      <w:proofErr w:type="spellStart"/>
      <w:r>
        <w:t>Schimdt</w:t>
      </w:r>
      <w:proofErr w:type="spellEnd"/>
      <w:r>
        <w:t xml:space="preserve"> style meta-analysis implemented in </w:t>
      </w:r>
      <w:r>
        <w:rPr>
          <w:iCs/>
        </w:rPr>
        <w:t>“</w:t>
      </w:r>
      <w:proofErr w:type="spellStart"/>
      <w:r w:rsidRPr="00034410">
        <w:t>Meta_Basic_r.sps</w:t>
      </w:r>
      <w:proofErr w:type="spellEnd"/>
      <w:r>
        <w:t xml:space="preserve">” </w:t>
      </w:r>
      <w:r w:rsidRPr="00034410">
        <w:t xml:space="preserve">also did not reproduce the original results. The point estimate was off by </w:t>
      </w:r>
      <w:r>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although this is </w:t>
      </w:r>
      <w:r w:rsidRPr="00034410">
        <w:t xml:space="preserve">more than </w:t>
      </w:r>
      <w:r>
        <w:t xml:space="preserve">can </w:t>
      </w:r>
      <w:r w:rsidRPr="00034410">
        <w:t xml:space="preserve">be accounted for by </w:t>
      </w:r>
      <w:r>
        <w:t xml:space="preserve">common methods of </w:t>
      </w:r>
      <w:r w:rsidRPr="00034410">
        <w:t>rounding</w:t>
      </w:r>
      <w:r>
        <w:t>, although it 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730600C0" w14:textId="77777777" w:rsidR="008806BD" w:rsidRDefault="008806BD" w:rsidP="00974D7B">
      <w:pPr>
        <w:pStyle w:val="Heading3"/>
      </w:pPr>
      <w:r w:rsidRPr="00034410">
        <w:t xml:space="preserve">Verification </w:t>
      </w:r>
      <w:proofErr w:type="gramStart"/>
      <w:r w:rsidRPr="00034410">
        <w:t>attempt</w:t>
      </w:r>
      <w:proofErr w:type="gramEnd"/>
      <w:r w:rsidRPr="00034410">
        <w:t xml:space="preserve"> </w:t>
      </w:r>
      <w:r>
        <w:t>4</w:t>
      </w:r>
    </w:p>
    <w:p w14:paraId="4857C2E1" w14:textId="7DE21CA8" w:rsidR="008806BD" w:rsidRDefault="008806BD" w:rsidP="00D77465">
      <w:r>
        <w:t xml:space="preserve">A close reading of Field &amp; Gillet (2010) and </w:t>
      </w:r>
      <w:r>
        <w:rPr>
          <w:iCs/>
        </w:rPr>
        <w:t>“</w:t>
      </w:r>
      <w:proofErr w:type="spellStart"/>
      <w:r w:rsidRPr="00034410">
        <w:t>Meta_Basic_r.sps</w:t>
      </w:r>
      <w:proofErr w:type="spellEnd"/>
      <w:r>
        <w:t xml:space="preserve">” revealed an inconsistency between them: Field </w:t>
      </w:r>
      <w:ins w:id="237" w:author="revised" w:date="2024-10-18T20:48:00Z" w16du:dateUtc="2024-10-18T18:48:00Z">
        <w:r w:rsidR="00C42A74" w:rsidRPr="00E86A8B">
          <w:rPr>
            <w:lang w:val="en-US"/>
          </w:rPr>
          <w:t>and</w:t>
        </w:r>
      </w:ins>
      <w:del w:id="238" w:author="revised" w:date="2024-10-18T20:48:00Z" w16du:dateUtc="2024-10-18T18:48:00Z">
        <w:r>
          <w:delText>&amp;</w:delText>
        </w:r>
      </w:del>
      <w:r>
        <w:t xml:space="preserve"> Gillett state that Overton corrections should be applied to the individual correlations in the Hedges and </w:t>
      </w:r>
      <w:proofErr w:type="gramStart"/>
      <w:r>
        <w:t>colleagues</w:t>
      </w:r>
      <w:proofErr w:type="gramEnd"/>
      <w:r>
        <w:t xml:space="preserve"> approach but not the Hunter and Schmidt approach. However, the SPSS script applies Overton corrections in both. I therefore removed this correction from my R implementation for attempt 4. This changed </w:t>
      </w:r>
      <w:r>
        <w:lastRenderedPageBreak/>
        <w:t xml:space="preserve">the results very little from attempt 3, and did not reproduce </w:t>
      </w:r>
      <w:ins w:id="239" w:author="revised" w:date="2024-10-18T20:48:00Z" w16du:dateUtc="2024-10-18T18:48:00Z">
        <w:r w:rsidR="00FC4A19" w:rsidRPr="00E86A8B">
          <w:rPr>
            <w:lang w:val="en-US"/>
          </w:rPr>
          <w:t xml:space="preserve">the results reported in </w:t>
        </w:r>
      </w:ins>
      <w:r>
        <w:t>Vahey et al.</w:t>
      </w:r>
      <w:del w:id="240" w:author="revised" w:date="2024-10-18T20:48:00Z" w16du:dateUtc="2024-10-18T18:48:00Z">
        <w:r>
          <w:delText>’s</w:delText>
        </w:r>
      </w:del>
      <w:r>
        <w:t xml:space="preserve"> (2015</w:t>
      </w:r>
      <w:ins w:id="241" w:author="revised" w:date="2024-10-18T20:48:00Z" w16du:dateUtc="2024-10-18T18:48:00Z">
        <w:r w:rsidR="00000000" w:rsidRPr="00E86A8B">
          <w:rPr>
            <w:lang w:val="en-US"/>
          </w:rPr>
          <w:t>).</w:t>
        </w:r>
      </w:ins>
      <w:del w:id="242" w:author="revised" w:date="2024-10-18T20:48:00Z" w16du:dateUtc="2024-10-18T18:48:00Z">
        <w:r>
          <w:delText>) results.</w:delText>
        </w:r>
      </w:del>
      <w:r>
        <w:t xml:space="preserve"> </w:t>
      </w:r>
    </w:p>
    <w:p w14:paraId="69DC189D" w14:textId="77777777" w:rsidR="008806BD" w:rsidRDefault="008806BD" w:rsidP="00974D7B">
      <w:pPr>
        <w:pStyle w:val="Heading3"/>
      </w:pPr>
      <w:r>
        <w:t xml:space="preserve">Verification </w:t>
      </w:r>
      <w:proofErr w:type="gramStart"/>
      <w:r>
        <w:t>attempt</w:t>
      </w:r>
      <w:proofErr w:type="gramEnd"/>
      <w:r>
        <w:t xml:space="preserve"> 5</w:t>
      </w:r>
    </w:p>
    <w:p w14:paraId="3BA927EF" w14:textId="55B6DDB2" w:rsidR="008806BD" w:rsidRPr="00034410" w:rsidRDefault="008806BD" w:rsidP="00D77465">
      <w:r>
        <w:t xml:space="preserve">In order to try to obtain the original results, </w:t>
      </w:r>
      <w:r w:rsidRPr="00034410">
        <w:t xml:space="preserve">I </w:t>
      </w:r>
      <w:r>
        <w:t xml:space="preserve">then </w:t>
      </w:r>
      <w:r w:rsidRPr="00034410">
        <w:t>switched from using</w:t>
      </w:r>
      <w:r>
        <w:t xml:space="preserve"> manual implementations of the equations reported in </w:t>
      </w:r>
      <w:r w:rsidRPr="00034410">
        <w:t>Field</w:t>
      </w:r>
      <w:r>
        <w:t xml:space="preserve"> </w:t>
      </w:r>
      <w:ins w:id="243" w:author="revised" w:date="2024-10-18T20:48:00Z" w16du:dateUtc="2024-10-18T18:48:00Z">
        <w:r w:rsidR="00C42A74" w:rsidRPr="00E86A8B">
          <w:rPr>
            <w:lang w:val="en-US"/>
          </w:rPr>
          <w:t>and</w:t>
        </w:r>
      </w:ins>
      <w:del w:id="244" w:author="revised" w:date="2024-10-18T20:48:00Z" w16du:dateUtc="2024-10-18T18:48:00Z">
        <w:r>
          <w:delText>&amp;</w:delText>
        </w:r>
      </w:del>
      <w:r>
        <w:t xml:space="preserve"> Gillett (2010</w:t>
      </w:r>
      <w:ins w:id="245" w:author="revised" w:date="2024-10-18T20:48:00Z" w16du:dateUtc="2024-10-18T18:48:00Z">
        <w:r w:rsidR="00D248A5">
          <w:rPr>
            <w:lang w:val="en-US"/>
          </w:rPr>
          <w:t xml:space="preserve">; </w:t>
        </w:r>
      </w:ins>
      <w:del w:id="246" w:author="revised" w:date="2024-10-18T20:48:00Z" w16du:dateUtc="2024-10-18T18:48:00Z">
        <w:r>
          <w:delText>) (</w:delText>
        </w:r>
      </w:del>
      <w:r>
        <w:t xml:space="preserve">i.e., their </w:t>
      </w:r>
      <w:r w:rsidRPr="00034410">
        <w:t xml:space="preserve">SPSS </w:t>
      </w:r>
      <w:r>
        <w:t xml:space="preserve">code or my translations into R) </w:t>
      </w:r>
      <w:r w:rsidRPr="00034410">
        <w:t>to</w:t>
      </w:r>
      <w:r>
        <w:t xml:space="preserve"> instead using an established R package for meta-analyses:</w:t>
      </w:r>
      <w:r w:rsidRPr="00034410">
        <w:t xml:space="preserve"> </w:t>
      </w:r>
      <w:proofErr w:type="spellStart"/>
      <w:r w:rsidRPr="00034410">
        <w:t>Vi</w:t>
      </w:r>
      <w:r>
        <w:t>e</w:t>
      </w:r>
      <w:r w:rsidRPr="00034410">
        <w:t>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w:t>
      </w:r>
      <w:ins w:id="247" w:author="revised" w:date="2024-10-18T20:48:00Z" w16du:dateUtc="2024-10-18T18:48:00Z">
        <w:r w:rsidR="00C42A74" w:rsidRPr="00E86A8B">
          <w:rPr>
            <w:lang w:val="en-US"/>
          </w:rPr>
          <w:t>and</w:t>
        </w:r>
      </w:ins>
      <w:del w:id="248" w:author="revised" w:date="2024-10-18T20:48:00Z" w16du:dateUtc="2024-10-18T18:48:00Z">
        <w:r w:rsidRPr="00034410">
          <w:delText>&amp;</w:delText>
        </w:r>
      </w:del>
      <w:r w:rsidRPr="00034410">
        <w:t xml:space="preserve"> Schmidt </w:t>
      </w:r>
      <w:r>
        <w:t xml:space="preserve">style meta-analysis written using the </w:t>
      </w:r>
      <w:r w:rsidRPr="00034410">
        <w:t xml:space="preserve">metafor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programming language </w:t>
      </w:r>
      <w:r>
        <w:t xml:space="preserve">and package </w:t>
      </w:r>
      <w:r w:rsidRPr="00034410">
        <w:t>I was more familiar with</w:t>
      </w:r>
      <w:r>
        <w:t xml:space="preserve">, allowing me to try a variety of variations on a given attempt more efficiently. </w:t>
      </w:r>
      <w:r w:rsidRPr="00034410">
        <w:t xml:space="preserve">Field </w:t>
      </w:r>
      <w:ins w:id="249" w:author="revised" w:date="2024-10-18T20:48:00Z" w16du:dateUtc="2024-10-18T18:48:00Z">
        <w:r w:rsidR="00C42A74" w:rsidRPr="00E86A8B">
          <w:rPr>
            <w:lang w:val="en-US"/>
          </w:rPr>
          <w:t>and</w:t>
        </w:r>
      </w:ins>
      <w:del w:id="250" w:author="revised" w:date="2024-10-18T20:48:00Z" w16du:dateUtc="2024-10-18T18:48:00Z">
        <w:r w:rsidRPr="00034410">
          <w:delText>&amp;</w:delText>
        </w:r>
      </w:del>
      <w:r w:rsidRPr="00034410">
        <w:t xml:space="preserve"> Gillett’s (2010) equations </w:t>
      </w:r>
      <w:r>
        <w:t xml:space="preserve">2-5 </w:t>
      </w:r>
      <w:r w:rsidRPr="00034410">
        <w:t xml:space="preserve">were </w:t>
      </w:r>
      <w:r>
        <w:t xml:space="preserve">used to </w:t>
      </w:r>
      <w:r w:rsidRPr="00034410">
        <w:t>implement</w:t>
      </w:r>
      <w:r>
        <w:t xml:space="preserve"> Credibility Intervals</w:t>
      </w:r>
      <w:r w:rsidRPr="00034410">
        <w:t xml:space="preserve">. </w:t>
      </w:r>
      <w:r>
        <w:t>In this attempt,</w:t>
      </w:r>
      <w:r w:rsidRPr="00034410">
        <w:t xml:space="preserve"> the </w:t>
      </w:r>
      <w:r>
        <w:t>Confidence Interval</w:t>
      </w:r>
      <w:r w:rsidRPr="00034410">
        <w:t xml:space="preserve">s reported </w:t>
      </w:r>
      <w:ins w:id="251" w:author="revised" w:date="2024-10-18T20:48:00Z" w16du:dateUtc="2024-10-18T18:48:00Z">
        <w:r w:rsidR="00990C1D" w:rsidRPr="00E86A8B">
          <w:rPr>
            <w:lang w:val="en-US"/>
          </w:rPr>
          <w:t>in</w:t>
        </w:r>
      </w:ins>
      <w:del w:id="252" w:author="revised" w:date="2024-10-18T20:48:00Z" w16du:dateUtc="2024-10-18T18:48:00Z">
        <w:r w:rsidRPr="00034410">
          <w:delText>by</w:delText>
        </w:r>
      </w:del>
      <w:r w:rsidRPr="00034410">
        <w:t xml:space="preserve"> Vahey et al. (2015) were reproduced. However, the point estimate and </w:t>
      </w:r>
      <w:r>
        <w:t>Credibility Interval</w:t>
      </w:r>
      <w:r w:rsidRPr="00034410">
        <w:t>s again did not reproduce the</w:t>
      </w:r>
      <w:r>
        <w:t xml:space="preserve"> </w:t>
      </w:r>
      <w:r w:rsidRPr="00034410">
        <w:t xml:space="preserve">original results and matched the results found in verification analyses 1 and </w:t>
      </w:r>
      <w:r>
        <w:t xml:space="preserve">4, as well as being very close to 3. </w:t>
      </w:r>
    </w:p>
    <w:p w14:paraId="636DE10D" w14:textId="09D9B9FC" w:rsidR="008806BD" w:rsidRPr="00034410" w:rsidRDefault="008806BD" w:rsidP="00D77465">
      <w:r w:rsidRPr="00034410">
        <w:t xml:space="preserve">This verification </w:t>
      </w:r>
      <w:proofErr w:type="gramStart"/>
      <w:r w:rsidRPr="00034410">
        <w:t>attempt</w:t>
      </w:r>
      <w:proofErr w:type="gramEnd"/>
      <w:r w:rsidRPr="00034410">
        <w:t xml:space="preserve"> also attempted to reproduce the original forest plot (Vahey et al., 2015, Figure 1), which was more feasible in R</w:t>
      </w:r>
      <w:r>
        <w:t xml:space="preserve"> and metafor</w:t>
      </w:r>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w:t>
      </w:r>
      <w:ins w:id="253" w:author="revised" w:date="2024-10-18T20:48:00Z" w16du:dateUtc="2024-10-18T18:48:00Z">
        <w:r w:rsidR="00000000" w:rsidRPr="00E86A8B">
          <w:rPr>
            <w:lang w:val="en-US"/>
          </w:rPr>
          <w:t>d</w:t>
        </w:r>
        <w:r w:rsidR="00990C1D" w:rsidRPr="00E86A8B">
          <w:rPr>
            <w:lang w:val="en-US"/>
          </w:rPr>
          <w:t>id</w:t>
        </w:r>
      </w:ins>
      <w:del w:id="254" w:author="revised" w:date="2024-10-18T20:48:00Z" w16du:dateUtc="2024-10-18T18:48:00Z">
        <w:r w:rsidRPr="00034410">
          <w:delText>do</w:delText>
        </w:r>
      </w:del>
      <w:r w:rsidRPr="00034410">
        <w:t xml:space="preserve"> not report employing any transformations in </w:t>
      </w:r>
      <w:ins w:id="255" w:author="revised" w:date="2024-10-18T20:48:00Z" w16du:dateUtc="2024-10-18T18:48:00Z">
        <w:r w:rsidR="00000000" w:rsidRPr="00E86A8B">
          <w:rPr>
            <w:lang w:val="en-US"/>
          </w:rPr>
          <w:t>the</w:t>
        </w:r>
      </w:ins>
      <w:del w:id="256" w:author="revised" w:date="2024-10-18T20:48:00Z" w16du:dateUtc="2024-10-18T18:48:00Z">
        <w:r w:rsidRPr="00034410">
          <w:delText>their</w:delText>
        </w:r>
      </w:del>
      <w:r w:rsidRPr="00034410">
        <w:t xml:space="preserve"> meta-analysis or forest plot. The forest </w:t>
      </w:r>
      <w:r w:rsidRPr="00095EF1">
        <w:t xml:space="preserve">plot associated with this verification attempt can be seen in Figure </w:t>
      </w:r>
      <w:r>
        <w:t>3</w:t>
      </w:r>
      <w:r w:rsidRPr="00095EF1">
        <w:t>. Confidence</w:t>
      </w:r>
      <w:r>
        <w:t xml:space="preserve"> Interval</w:t>
      </w:r>
      <w:r w:rsidRPr="00034410">
        <w:t>s around individual effect sizes were symmetric and therefore did not reproduce the original plot.</w:t>
      </w:r>
    </w:p>
    <w:p w14:paraId="2CCB1D53" w14:textId="77777777" w:rsidR="008806BD" w:rsidRPr="00034410" w:rsidRDefault="008806BD" w:rsidP="00974D7B">
      <w:pPr>
        <w:pStyle w:val="Heading3"/>
      </w:pPr>
      <w:r w:rsidRPr="00034410">
        <w:t xml:space="preserve">Verification </w:t>
      </w:r>
      <w:proofErr w:type="gramStart"/>
      <w:r w:rsidRPr="00034410">
        <w:t>attempt</w:t>
      </w:r>
      <w:proofErr w:type="gramEnd"/>
      <w:r w:rsidRPr="00034410">
        <w:t xml:space="preserve"> </w:t>
      </w:r>
      <w:r>
        <w:t>6</w:t>
      </w:r>
    </w:p>
    <w:p w14:paraId="0730D6BE" w14:textId="77777777" w:rsidR="008806BD" w:rsidRDefault="008806BD" w:rsidP="00D77465">
      <w:r>
        <w:lastRenderedPageBreak/>
        <w:t xml:space="preserve">Next, </w:t>
      </w:r>
      <w:r w:rsidRPr="00034410">
        <w:t>I appl</w:t>
      </w:r>
      <w:r>
        <w:t>ied</w:t>
      </w:r>
      <w:r w:rsidRPr="00034410">
        <w:t xml:space="preserve"> Fisher’s </w:t>
      </w:r>
      <w:r w:rsidRPr="00034410">
        <w:rPr>
          <w:i/>
          <w:iCs/>
        </w:rPr>
        <w:t>r</w:t>
      </w:r>
      <w:r w:rsidRPr="00034410">
        <w:t>-to-</w:t>
      </w:r>
      <w:r w:rsidRPr="00034410">
        <w:rPr>
          <w:i/>
          <w:iCs/>
        </w:rPr>
        <w:t>z</w:t>
      </w:r>
      <w:r w:rsidRPr="00034410">
        <w:t xml:space="preserve"> transformations to the individual effect sizes prior to meta-analysis and back transformations prior to reporting and plotting. The analysis was otherwise identical to the previous attempt. All estimated values were identical to attempt</w:t>
      </w:r>
      <w:r>
        <w:t xml:space="preserve"> 5</w:t>
      </w:r>
      <w:r w:rsidRPr="00034410">
        <w:t xml:space="preserve">, therefore the original </w:t>
      </w:r>
      <w:r>
        <w:t xml:space="preserve">meta-analysis </w:t>
      </w:r>
      <w:r w:rsidRPr="00034410">
        <w:t xml:space="preserve">results were not reproduced. </w:t>
      </w:r>
    </w:p>
    <w:p w14:paraId="212FE982" w14:textId="60F9DA1E" w:rsidR="000C7F5A" w:rsidRDefault="008806BD" w:rsidP="000C7F5A">
      <w:r>
        <w:t>However, t</w:t>
      </w:r>
      <w:r w:rsidRPr="00034410">
        <w:t xml:space="preserve">he forest plot associated with this attempt </w:t>
      </w:r>
      <w:r>
        <w:t xml:space="preserve">did </w:t>
      </w:r>
      <w:r w:rsidRPr="00034410">
        <w:t xml:space="preserve">reproduce the </w:t>
      </w:r>
      <w:r>
        <w:t>Confidence Interval</w:t>
      </w:r>
      <w:r w:rsidRPr="00034410">
        <w:t xml:space="preserve">s around the individual effect sizes </w:t>
      </w:r>
      <w:r>
        <w:t xml:space="preserve">from </w:t>
      </w:r>
      <w:ins w:id="257" w:author="revised" w:date="2024-10-18T20:48:00Z" w16du:dateUtc="2024-10-18T18:48:00Z">
        <w:r w:rsidR="00990C1D" w:rsidRPr="00E86A8B">
          <w:rPr>
            <w:lang w:val="en-US"/>
          </w:rPr>
          <w:t xml:space="preserve">the forest plot presented in </w:t>
        </w:r>
      </w:ins>
      <w:r>
        <w:t>Vahey et al.</w:t>
      </w:r>
      <w:del w:id="258" w:author="revised" w:date="2024-10-18T20:48:00Z" w16du:dateUtc="2024-10-18T18:48:00Z">
        <w:r>
          <w:delText>’s</w:delText>
        </w:r>
      </w:del>
      <w:r>
        <w:t xml:space="preserve"> (2015</w:t>
      </w:r>
      <w:ins w:id="259" w:author="revised" w:date="2024-10-18T20:48:00Z" w16du:dateUtc="2024-10-18T18:48:00Z">
        <w:r w:rsidR="00990C1D" w:rsidRPr="00E86A8B">
          <w:rPr>
            <w:lang w:val="en-US"/>
          </w:rPr>
          <w:t>,</w:t>
        </w:r>
      </w:ins>
      <w:del w:id="260" w:author="revised" w:date="2024-10-18T20:48:00Z" w16du:dateUtc="2024-10-18T18:48:00Z">
        <w:r>
          <w:delText xml:space="preserve">) </w:delText>
        </w:r>
        <w:r w:rsidRPr="00034410">
          <w:delText xml:space="preserve">original </w:delText>
        </w:r>
        <w:r>
          <w:delText xml:space="preserve">forest </w:delText>
        </w:r>
        <w:r w:rsidRPr="00095EF1">
          <w:delText>plot (see their</w:delText>
        </w:r>
      </w:del>
      <w:r w:rsidRPr="00095EF1">
        <w:t xml:space="preserve"> Figure 1</w:t>
      </w:r>
      <w:ins w:id="261" w:author="revised" w:date="2024-10-18T20:48:00Z" w16du:dateUtc="2024-10-18T18:48:00Z">
        <w:r w:rsidR="00990C1D" w:rsidRPr="00E86A8B">
          <w:rPr>
            <w:lang w:val="en-US"/>
          </w:rPr>
          <w:t>; see also</w:t>
        </w:r>
      </w:ins>
      <w:del w:id="262" w:author="revised" w:date="2024-10-18T20:48:00Z" w16du:dateUtc="2024-10-18T18:48:00Z">
        <w:r w:rsidRPr="00095EF1">
          <w:delText xml:space="preserve"> and</w:delText>
        </w:r>
      </w:del>
      <w:r w:rsidRPr="00095EF1">
        <w:t xml:space="preserve"> this manuscript’s Figure</w:t>
      </w:r>
      <w:r>
        <w:t>s</w:t>
      </w:r>
      <w:r w:rsidRPr="00095EF1">
        <w:t xml:space="preserve"> </w:t>
      </w:r>
      <w:r>
        <w:t>1 and 3</w:t>
      </w:r>
      <w:r w:rsidRPr="00095EF1">
        <w:t>),</w:t>
      </w:r>
      <w:r w:rsidRPr="00034410">
        <w:t xml:space="preserve"> suggesting that </w:t>
      </w:r>
      <w:ins w:id="263" w:author="revised" w:date="2024-10-18T20:48:00Z" w16du:dateUtc="2024-10-18T18:48:00Z">
        <w:r w:rsidR="002B41F9" w:rsidRPr="00E86A8B">
          <w:rPr>
            <w:lang w:val="en-US"/>
          </w:rPr>
          <w:t>the analyses</w:t>
        </w:r>
      </w:ins>
      <w:del w:id="264" w:author="revised" w:date="2024-10-18T20:48:00Z" w16du:dateUtc="2024-10-18T18:48:00Z">
        <w:r w:rsidRPr="00034410">
          <w:delText>Vahey et al. (2015) employed</w:delText>
        </w:r>
      </w:del>
      <w:r w:rsidRPr="00034410">
        <w:t xml:space="preserve"> these transformations </w:t>
      </w:r>
      <w:ins w:id="265" w:author="revised" w:date="2024-10-18T20:48:00Z" w16du:dateUtc="2024-10-18T18:48:00Z">
        <w:r w:rsidR="002B41F9" w:rsidRPr="00E86A8B">
          <w:rPr>
            <w:lang w:val="en-US"/>
          </w:rPr>
          <w:t>were employed</w:t>
        </w:r>
        <w:r w:rsidR="00D23A84" w:rsidRPr="00E86A8B">
          <w:rPr>
            <w:lang w:val="en-US"/>
          </w:rPr>
          <w:t>, although</w:t>
        </w:r>
      </w:ins>
      <w:del w:id="266" w:author="revised" w:date="2024-10-18T20:48:00Z" w16du:dateUtc="2024-10-18T18:48:00Z">
        <w:r w:rsidRPr="00034410">
          <w:delText>but did</w:delText>
        </w:r>
      </w:del>
      <w:r w:rsidRPr="00034410">
        <w:t xml:space="preserve"> not </w:t>
      </w:r>
      <w:ins w:id="267" w:author="revised" w:date="2024-10-18T20:48:00Z" w16du:dateUtc="2024-10-18T18:48:00Z">
        <w:r w:rsidR="00000000" w:rsidRPr="00E86A8B">
          <w:rPr>
            <w:lang w:val="en-US"/>
          </w:rPr>
          <w:t>report</w:t>
        </w:r>
        <w:r w:rsidR="002B41F9" w:rsidRPr="00E86A8B">
          <w:rPr>
            <w:lang w:val="en-US"/>
          </w:rPr>
          <w:t>ed in Vahey et al. (2015)</w:t>
        </w:r>
        <w:r w:rsidR="00000000" w:rsidRPr="00E86A8B">
          <w:rPr>
            <w:lang w:val="en-US"/>
          </w:rPr>
          <w:t>.</w:t>
        </w:r>
      </w:ins>
      <w:del w:id="268" w:author="revised" w:date="2024-10-18T20:48:00Z" w16du:dateUtc="2024-10-18T18:48:00Z">
        <w:r w:rsidRPr="00034410">
          <w:delText>report them.</w:delText>
        </w:r>
      </w:del>
      <w:r w:rsidRPr="00034410">
        <w:t xml:space="preserve"> </w:t>
      </w:r>
      <w:r>
        <w:t xml:space="preserve">This under-reported data transformation also implies a second form of underreporting: Vahey et al. (2015) reported employing a Hunter </w:t>
      </w:r>
      <w:ins w:id="269" w:author="revised" w:date="2024-10-18T20:48:00Z" w16du:dateUtc="2024-10-18T18:48:00Z">
        <w:r w:rsidR="00C42A74" w:rsidRPr="00E86A8B">
          <w:rPr>
            <w:lang w:val="en-US"/>
          </w:rPr>
          <w:t>and</w:t>
        </w:r>
      </w:ins>
      <w:del w:id="270" w:author="revised" w:date="2024-10-18T20:48:00Z" w16du:dateUtc="2024-10-18T18:48:00Z">
        <w:r>
          <w:delText>&amp;</w:delText>
        </w:r>
      </w:del>
      <w:r>
        <w:t xml:space="preserve"> Schmidt style meta-analysis, but this</w:t>
      </w:r>
      <w:r w:rsidR="000C7F5A">
        <w:t xml:space="preserve"> implies that they diverged from this strategy by also applying Hedges style data transformations (in addition to not applying Hunter </w:t>
      </w:r>
      <w:ins w:id="271" w:author="revised" w:date="2024-10-18T20:48:00Z" w16du:dateUtc="2024-10-18T18:48:00Z">
        <w:r w:rsidR="00C42A74" w:rsidRPr="00E86A8B">
          <w:rPr>
            <w:lang w:val="en-US"/>
          </w:rPr>
          <w:t>and</w:t>
        </w:r>
      </w:ins>
      <w:del w:id="272" w:author="revised" w:date="2024-10-18T20:48:00Z" w16du:dateUtc="2024-10-18T18:48:00Z">
        <w:r w:rsidR="000C7F5A">
          <w:delText>&amp;</w:delText>
        </w:r>
      </w:del>
      <w:r w:rsidR="000C7F5A">
        <w:t xml:space="preserve"> Schmidt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3DF5C9CB" w14:textId="461DEA2E" w:rsidR="00601B7B" w:rsidRDefault="00601B7B" w:rsidP="000C7F5A">
      <w:pPr>
        <w:sectPr w:rsidR="00601B7B" w:rsidSect="00D77465">
          <w:pgSz w:w="11900" w:h="16840"/>
          <w:pgMar w:top="1440" w:right="1440" w:bottom="1440" w:left="1440" w:header="709" w:footer="709" w:gutter="0"/>
          <w:cols w:space="340"/>
          <w:titlePg/>
          <w:docGrid w:linePitch="360"/>
          <w15:footnoteColumns w:val="1"/>
        </w:sectPr>
      </w:pPr>
    </w:p>
    <w:p w14:paraId="194B371B" w14:textId="77777777" w:rsidR="00057A7F" w:rsidRDefault="00057A7F" w:rsidP="00D77465">
      <w:pPr>
        <w:sectPr w:rsidR="00057A7F" w:rsidSect="00D77465">
          <w:type w:val="continuous"/>
          <w:pgSz w:w="11900" w:h="16840"/>
          <w:pgMar w:top="1440" w:right="1440" w:bottom="1440" w:left="1440" w:header="709" w:footer="709" w:gutter="0"/>
          <w:cols w:space="340"/>
          <w:titlePg/>
          <w:docGrid w:linePitch="360"/>
          <w15:footnoteColumns w:val="1"/>
        </w:sectPr>
      </w:pPr>
    </w:p>
    <w:p w14:paraId="27CBBC31" w14:textId="77777777" w:rsidR="000C7F5A" w:rsidRDefault="000C7F5A">
      <w:pPr>
        <w:spacing w:line="240" w:lineRule="auto"/>
        <w:ind w:firstLine="0"/>
        <w:rPr>
          <w:b/>
          <w:bCs/>
        </w:rPr>
      </w:pPr>
      <w:r>
        <w:rPr>
          <w:b/>
          <w:bCs/>
        </w:rPr>
        <w:br w:type="page"/>
      </w:r>
    </w:p>
    <w:p w14:paraId="758DCFC9" w14:textId="18F91C9F" w:rsidR="00D0718D" w:rsidRPr="00DC0FA7" w:rsidRDefault="00000000" w:rsidP="00D77465">
      <w:r w:rsidRPr="00D0718D">
        <w:rPr>
          <w:b/>
          <w:bCs/>
        </w:rPr>
        <w:lastRenderedPageBreak/>
        <w:t xml:space="preserve">Figure </w:t>
      </w:r>
      <w:r w:rsidR="00B21A2E">
        <w:rPr>
          <w:b/>
          <w:bCs/>
        </w:rPr>
        <w:t>3</w:t>
      </w:r>
      <w:r w:rsidRPr="00D0718D">
        <w:rPr>
          <w:b/>
          <w:bCs/>
        </w:rPr>
        <w:t xml:space="preserve">. </w:t>
      </w:r>
      <w:r w:rsidRPr="00DC0FA7">
        <w:t xml:space="preserve">Forest plot for </w:t>
      </w:r>
      <w:r w:rsidR="001A4627" w:rsidRPr="00DC0FA7">
        <w:t xml:space="preserve">meta-analysis </w:t>
      </w:r>
      <w:r w:rsidRPr="00DC0FA7">
        <w:t xml:space="preserve">verification attempt </w:t>
      </w:r>
      <w:r w:rsidR="00C86BC8" w:rsidRPr="00DC0FA7">
        <w:t>5</w:t>
      </w:r>
      <w:r w:rsidRPr="00DC0FA7">
        <w:t>.</w:t>
      </w:r>
    </w:p>
    <w:p w14:paraId="5C694F13" w14:textId="77777777" w:rsidR="00D0718D" w:rsidRDefault="00000000" w:rsidP="00D77465">
      <w:r>
        <w:rPr>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4"/>
                    <a:stretch>
                      <a:fillRect/>
                    </a:stretch>
                  </pic:blipFill>
                  <pic:spPr>
                    <a:xfrm>
                      <a:off x="0" y="0"/>
                      <a:ext cx="4621825" cy="2773095"/>
                    </a:xfrm>
                    <a:prstGeom prst="rect">
                      <a:avLst/>
                    </a:prstGeom>
                  </pic:spPr>
                </pic:pic>
              </a:graphicData>
            </a:graphic>
          </wp:inline>
        </w:drawing>
      </w:r>
    </w:p>
    <w:p w14:paraId="4F0B6BE3" w14:textId="77777777" w:rsidR="00D736B9" w:rsidRDefault="00D736B9" w:rsidP="00D77465"/>
    <w:p w14:paraId="0436B118" w14:textId="77777777" w:rsidR="00D736B9" w:rsidRPr="00DC0FA7" w:rsidRDefault="00000000" w:rsidP="00D77465">
      <w:r w:rsidRPr="00D0718D">
        <w:rPr>
          <w:b/>
          <w:bCs/>
        </w:rPr>
        <w:t xml:space="preserve">Figure </w:t>
      </w:r>
      <w:r w:rsidR="00B21A2E">
        <w:rPr>
          <w:b/>
          <w:bCs/>
        </w:rPr>
        <w:t>4</w:t>
      </w:r>
      <w:r w:rsidRPr="00D0718D">
        <w:rPr>
          <w:b/>
          <w:bCs/>
        </w:rPr>
        <w:t xml:space="preserve">. </w:t>
      </w:r>
      <w:r w:rsidRPr="00DC0FA7">
        <w:t xml:space="preserve">Forest plot for meta-analysis verification attempt </w:t>
      </w:r>
      <w:r w:rsidR="00C86BC8" w:rsidRPr="00DC0FA7">
        <w:t>6</w:t>
      </w:r>
      <w:r w:rsidRPr="00DC0FA7">
        <w:t>.</w:t>
      </w:r>
    </w:p>
    <w:p w14:paraId="4134A017" w14:textId="77777777" w:rsidR="00D736B9" w:rsidRPr="00EA0AA1" w:rsidRDefault="00000000" w:rsidP="00D77465">
      <w:r>
        <w:rPr>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5"/>
                    <a:stretch>
                      <a:fillRect/>
                    </a:stretch>
                  </pic:blipFill>
                  <pic:spPr>
                    <a:xfrm>
                      <a:off x="0" y="0"/>
                      <a:ext cx="4623325" cy="2773995"/>
                    </a:xfrm>
                    <a:prstGeom prst="rect">
                      <a:avLst/>
                    </a:prstGeom>
                  </pic:spPr>
                </pic:pic>
              </a:graphicData>
            </a:graphic>
          </wp:inline>
        </w:drawing>
      </w:r>
    </w:p>
    <w:p w14:paraId="1AEE58F1" w14:textId="77777777" w:rsidR="00D0718D" w:rsidRDefault="00D0718D" w:rsidP="00D77465">
      <w:pPr>
        <w:sectPr w:rsidR="00D0718D" w:rsidSect="00D77465">
          <w:type w:val="continuous"/>
          <w:pgSz w:w="11900" w:h="16840"/>
          <w:pgMar w:top="1440" w:right="1440" w:bottom="1440" w:left="1440" w:header="709" w:footer="709" w:gutter="0"/>
          <w:cols w:space="340"/>
          <w:titlePg/>
          <w:docGrid w:linePitch="360"/>
          <w15:footnoteColumns w:val="1"/>
        </w:sectPr>
      </w:pPr>
    </w:p>
    <w:p w14:paraId="44D6CD13" w14:textId="77777777" w:rsidR="00093F1F" w:rsidRDefault="00093F1F" w:rsidP="00D77465">
      <w:pPr>
        <w:sectPr w:rsidR="00093F1F" w:rsidSect="00D77465">
          <w:type w:val="continuous"/>
          <w:pgSz w:w="11900" w:h="16840"/>
          <w:pgMar w:top="1440" w:right="1440" w:bottom="1440" w:left="1440" w:header="709" w:footer="709" w:gutter="0"/>
          <w:cols w:space="340"/>
          <w:titlePg/>
          <w:docGrid w:linePitch="360"/>
          <w15:footnoteColumns w:val="1"/>
        </w:sectPr>
      </w:pPr>
    </w:p>
    <w:p w14:paraId="7F861C3A" w14:textId="77777777" w:rsidR="00093F1F" w:rsidRDefault="00093F1F" w:rsidP="00D77465"/>
    <w:p w14:paraId="56F5E477" w14:textId="77777777" w:rsidR="00093F1F" w:rsidRDefault="00093F1F" w:rsidP="00D77465">
      <w:pPr>
        <w:sectPr w:rsidR="00093F1F" w:rsidSect="00D77465">
          <w:type w:val="continuous"/>
          <w:pgSz w:w="11900" w:h="16840"/>
          <w:pgMar w:top="1440" w:right="1440" w:bottom="1440" w:left="1440" w:header="709" w:footer="709" w:gutter="0"/>
          <w:cols w:space="340"/>
          <w:titlePg/>
          <w:docGrid w:linePitch="360"/>
          <w15:footnoteColumns w:val="1"/>
        </w:sectPr>
      </w:pPr>
    </w:p>
    <w:p w14:paraId="1A47E9DD" w14:textId="77777777" w:rsidR="000C7F5A" w:rsidRDefault="000C7F5A">
      <w:pPr>
        <w:spacing w:line="240" w:lineRule="auto"/>
        <w:ind w:firstLine="0"/>
      </w:pPr>
      <w:r>
        <w:br w:type="page"/>
      </w:r>
    </w:p>
    <w:p w14:paraId="1841ECDA" w14:textId="77777777" w:rsidR="000C5BDB" w:rsidRDefault="00000000" w:rsidP="00974D7B">
      <w:pPr>
        <w:pStyle w:val="Heading3"/>
      </w:pPr>
      <w:r w:rsidRPr="00034410">
        <w:lastRenderedPageBreak/>
        <w:t>Summar</w:t>
      </w:r>
      <w:r w:rsidR="00987DC7" w:rsidRPr="00034410">
        <w:t xml:space="preserve">y </w:t>
      </w:r>
      <w:r w:rsidR="009B1C88">
        <w:t>of attempts</w:t>
      </w:r>
    </w:p>
    <w:p w14:paraId="342813A1" w14:textId="6C31ABEE" w:rsidR="009B1C88" w:rsidRPr="009B1C88" w:rsidRDefault="00000000" w:rsidP="00D77465">
      <w:r>
        <w:t>A large</w:t>
      </w:r>
      <w:r w:rsidR="007F7517">
        <w:t>r</w:t>
      </w:r>
      <w:r>
        <w:t xml:space="preserve"> number of small variations on the attempts that are reported here were also tried. For example, alternative values for reliability estimates, and not </w:t>
      </w:r>
      <w:proofErr w:type="gramStart"/>
      <w:r>
        <w:t>back-transforming</w:t>
      </w:r>
      <w:proofErr w:type="gramEnd"/>
      <w:r>
        <w:t xml:space="preserve">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ins w:id="273" w:author="revised" w:date="2024-10-18T20:48:00Z" w16du:dateUtc="2024-10-18T18:48:00Z">
        <w:r w:rsidRPr="00E86A8B">
          <w:rPr>
            <w:lang w:val="en-US"/>
          </w:rPr>
          <w:t xml:space="preserve"> </w:t>
        </w:r>
      </w:ins>
    </w:p>
    <w:p w14:paraId="0085D651" w14:textId="489DAD0A" w:rsidR="004735A6" w:rsidRDefault="00000000" w:rsidP="00D77465">
      <w:pPr>
        <w:rPr>
          <w:del w:id="274" w:author="revised" w:date="2024-10-18T20:48:00Z" w16du:dateUtc="2024-10-18T18:48:00Z"/>
        </w:rPr>
      </w:pPr>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t>
      </w:r>
      <w:ins w:id="275" w:author="revised" w:date="2024-10-18T20:48:00Z" w16du:dateUtc="2024-10-18T18:48:00Z">
        <w:r w:rsidR="002353CA" w:rsidRPr="00E86A8B">
          <w:rPr>
            <w:lang w:val="en-US"/>
          </w:rPr>
          <w:t>weren</w:t>
        </w:r>
        <w:r w:rsidR="006504BD" w:rsidRPr="00E86A8B">
          <w:rPr>
            <w:lang w:val="en-US"/>
          </w:rPr>
          <w:t>’</w:t>
        </w:r>
        <w:r w:rsidR="002353CA" w:rsidRPr="00E86A8B">
          <w:rPr>
            <w:lang w:val="en-US"/>
          </w:rPr>
          <w:t>t</w:t>
        </w:r>
      </w:ins>
      <w:del w:id="276" w:author="revised" w:date="2024-10-18T20:48:00Z" w16du:dateUtc="2024-10-18T18:48:00Z">
        <w:r w:rsidR="002353CA" w:rsidRPr="00034410">
          <w:delText>weren't</w:delText>
        </w:r>
      </w:del>
      <w:r w:rsidR="002353CA" w:rsidRPr="00034410">
        <w:t xml:space="preserve"> (verification attempts </w:t>
      </w:r>
      <w:r w:rsidR="00C82E8B">
        <w:t>1-3</w:t>
      </w:r>
      <w:r w:rsidR="002353CA" w:rsidRPr="00034410">
        <w:t xml:space="preserve">). </w:t>
      </w:r>
    </w:p>
    <w:p w14:paraId="297B9833" w14:textId="77777777" w:rsidR="00EA7CE9" w:rsidRDefault="00000000" w:rsidP="00D77465">
      <w:pPr>
        <w:rPr>
          <w:del w:id="277" w:author="revised" w:date="2024-10-18T20:48:00Z" w16du:dateUtc="2024-10-18T18:48:00Z"/>
        </w:rPr>
      </w:pPr>
      <w:r>
        <w:t xml:space="preserve">Meta-analysis </w:t>
      </w:r>
      <w:r w:rsidR="00710E09">
        <w:t>C</w:t>
      </w:r>
      <w:r>
        <w:t xml:space="preserve">onfidence </w:t>
      </w:r>
      <w:r w:rsidR="00710E09">
        <w:t>I</w:t>
      </w:r>
      <w:r>
        <w:t xml:space="preserve">ntervals were only reproduced when putting Field’s SPSS scripts aside and reconstructing the analyses in R using the metafor package. This is difficult to account for. </w:t>
      </w:r>
    </w:p>
    <w:p w14:paraId="058AADE8" w14:textId="126142FE" w:rsidR="00710E09" w:rsidRDefault="00000000" w:rsidP="00D77465">
      <w:r>
        <w:t>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t xml:space="preserve"> It remains </w:t>
      </w:r>
      <w:del w:id="278" w:author="revised" w:date="2024-10-18T20:48:00Z" w16du:dateUtc="2024-10-18T18:48:00Z">
        <w:r w:rsidR="00C77A87">
          <w:delText xml:space="preserve">totally </w:delText>
        </w:r>
      </w:del>
      <w:r w:rsidR="00C77A87">
        <w:t xml:space="preserve">unclear how </w:t>
      </w:r>
      <w:ins w:id="279" w:author="revised" w:date="2024-10-18T20:48:00Z" w16du:dateUtc="2024-10-18T18:48:00Z">
        <w:r w:rsidR="00D646C2" w:rsidRPr="00E86A8B">
          <w:rPr>
            <w:lang w:val="en-US"/>
          </w:rPr>
          <w:t xml:space="preserve">the Credibility Intervals reported in </w:t>
        </w:r>
      </w:ins>
      <w:r w:rsidR="00C77A87">
        <w:t xml:space="preserve">Vahey et al. (2015) </w:t>
      </w:r>
      <w:ins w:id="280" w:author="revised" w:date="2024-10-18T20:48:00Z" w16du:dateUtc="2024-10-18T18:48:00Z">
        <w:r w:rsidR="00D646C2" w:rsidRPr="00E86A8B">
          <w:rPr>
            <w:lang w:val="en-US"/>
          </w:rPr>
          <w:t xml:space="preserve">were </w:t>
        </w:r>
      </w:ins>
      <w:r w:rsidR="00C77A87">
        <w:t>produced</w:t>
      </w:r>
      <w:del w:id="281" w:author="revised" w:date="2024-10-18T20:48:00Z" w16du:dateUtc="2024-10-18T18:48:00Z">
        <w:r w:rsidR="00C77A87">
          <w:delText xml:space="preserve"> their reported values. The closest I came to reproducing them was attempt 7, which had to make two serious mistakes on purpose: using the 56 individual effect sizes rather than the 15 weighted averages, and mislabelling Confidence Intervals as Credibility Intervals and vice versa</w:delText>
        </w:r>
      </w:del>
      <w:r w:rsidR="00C77A87">
        <w:t xml:space="preserve">. </w:t>
      </w:r>
    </w:p>
    <w:p w14:paraId="4405BBCD" w14:textId="4C3F3862" w:rsidR="00625E20" w:rsidRDefault="00000000" w:rsidP="00625E20">
      <w:r>
        <w:t xml:space="preserve">Lastly, </w:t>
      </w:r>
      <w:proofErr w:type="gramStart"/>
      <w:r>
        <w:t>with regard to</w:t>
      </w:r>
      <w:proofErr w:type="gramEnd"/>
      <w:r>
        <w:t xml:space="preserve"> the point estimate of the meta-analytic effect size, 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t>would</w:t>
      </w:r>
      <w:proofErr w:type="gramEnd"/>
      <w:r w:rsidR="002C28D0">
        <w:t xml:space="preserve"> imply that a correct point estimate of .47 (i.e., at the halfway point between the intervals). A point estimate of .47 combined with Confidence Intervals of [.40, .54] was reproduced in verification attempts</w:t>
      </w:r>
      <w:r w:rsidR="00F45E46">
        <w:t xml:space="preserve"> 5 and 6 using metafor</w:t>
      </w:r>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w:t>
      </w:r>
      <w:r w:rsidR="00EC09FF">
        <w:lastRenderedPageBreak/>
        <w:t xml:space="preserve">results, and (b) more confusingly, these results were produced only by </w:t>
      </w:r>
      <w:proofErr w:type="spellStart"/>
      <w:r w:rsidR="00EC09FF" w:rsidRPr="00EC09FF">
        <w:t>Viechtbauer’s</w:t>
      </w:r>
      <w:proofErr w:type="spellEnd"/>
      <w:r w:rsidR="00EC09FF" w:rsidRPr="00EC09FF">
        <w:t xml:space="preserve"> </w:t>
      </w:r>
      <w:r w:rsidR="00EC09FF">
        <w:t xml:space="preserve">(2022) implementation of the analysis in R and metafor, but not using the scripts that </w:t>
      </w:r>
      <w:ins w:id="282" w:author="revised" w:date="2024-10-18T20:48:00Z" w16du:dateUtc="2024-10-18T18:48:00Z">
        <w:r w:rsidR="00F67A68" w:rsidRPr="00E86A8B">
          <w:rPr>
            <w:lang w:val="en-US"/>
          </w:rPr>
          <w:t xml:space="preserve">the first author of </w:t>
        </w:r>
      </w:ins>
      <w:r w:rsidR="00EC09FF">
        <w:t xml:space="preserve">Vahey et al. (2015) </w:t>
      </w:r>
      <w:ins w:id="283" w:author="revised" w:date="2024-10-18T20:48:00Z" w16du:dateUtc="2024-10-18T18:48:00Z">
        <w:r w:rsidR="00F67A68" w:rsidRPr="00E86A8B">
          <w:rPr>
            <w:lang w:val="en-US"/>
          </w:rPr>
          <w:t>reported that he</w:t>
        </w:r>
      </w:ins>
      <w:del w:id="284" w:author="revised" w:date="2024-10-18T20:48:00Z" w16du:dateUtc="2024-10-18T18:48:00Z">
        <w:r w:rsidR="00EC09FF">
          <w:delText>report having</w:delText>
        </w:r>
      </w:del>
      <w:r w:rsidR="00EC09FF">
        <w:t xml:space="preserve"> used.</w:t>
      </w:r>
      <w:r w:rsidR="0086020D">
        <w:t xml:space="preserve"> Therefore, it remains unclear how </w:t>
      </w:r>
      <w:ins w:id="285" w:author="revised" w:date="2024-10-18T20:48:00Z" w16du:dateUtc="2024-10-18T18:48:00Z">
        <w:r w:rsidR="00AC2DB4" w:rsidRPr="00E86A8B">
          <w:rPr>
            <w:lang w:val="en-US"/>
          </w:rPr>
          <w:t xml:space="preserve">the results of </w:t>
        </w:r>
      </w:ins>
      <w:r w:rsidR="0086020D">
        <w:t xml:space="preserve">Vahey et al. (2015) </w:t>
      </w:r>
      <w:ins w:id="286" w:author="revised" w:date="2024-10-18T20:48:00Z" w16du:dateUtc="2024-10-18T18:48:00Z">
        <w:r w:rsidR="00AC2DB4" w:rsidRPr="00E86A8B">
          <w:rPr>
            <w:lang w:val="en-US"/>
          </w:rPr>
          <w:t xml:space="preserve">were </w:t>
        </w:r>
      </w:ins>
      <w:del w:id="287" w:author="revised" w:date="2024-10-18T20:48:00Z" w16du:dateUtc="2024-10-18T18:48:00Z">
        <w:r w:rsidR="0086020D">
          <w:delText xml:space="preserve">analyzed their data or </w:delText>
        </w:r>
      </w:del>
      <w:r w:rsidR="0086020D">
        <w:t>obtained</w:t>
      </w:r>
      <w:del w:id="288" w:author="revised" w:date="2024-10-18T20:48:00Z" w16du:dateUtc="2024-10-18T18:48:00Z">
        <w:r w:rsidR="0086020D">
          <w:delText xml:space="preserve"> all their results</w:delText>
        </w:r>
      </w:del>
      <w:r w:rsidR="00877E70">
        <w:t xml:space="preserve">, or even which mistakes if any </w:t>
      </w:r>
      <w:ins w:id="289" w:author="revised" w:date="2024-10-18T20:48:00Z" w16du:dateUtc="2024-10-18T18:48:00Z">
        <w:r w:rsidR="00877E70" w:rsidRPr="00E86A8B">
          <w:rPr>
            <w:lang w:val="en-US"/>
          </w:rPr>
          <w:t>g</w:t>
        </w:r>
        <w:r w:rsidR="00596A69" w:rsidRPr="00E86A8B">
          <w:rPr>
            <w:lang w:val="en-US"/>
          </w:rPr>
          <w:t>ave</w:t>
        </w:r>
      </w:ins>
      <w:del w:id="290" w:author="revised" w:date="2024-10-18T20:48:00Z" w16du:dateUtc="2024-10-18T18:48:00Z">
        <w:r w:rsidR="00877E70">
          <w:delText>during the meta-analysis may have given</w:delText>
        </w:r>
      </w:del>
      <w:r w:rsidR="00877E70">
        <w:t xml:space="preserve"> rise to </w:t>
      </w:r>
      <w:ins w:id="291" w:author="revised" w:date="2024-10-18T20:48:00Z" w16du:dateUtc="2024-10-18T18:48:00Z">
        <w:r w:rsidR="00877E70" w:rsidRPr="00E86A8B">
          <w:rPr>
            <w:lang w:val="en-US"/>
          </w:rPr>
          <w:t>the</w:t>
        </w:r>
      </w:ins>
      <w:del w:id="292" w:author="revised" w:date="2024-10-18T20:48:00Z" w16du:dateUtc="2024-10-18T18:48:00Z">
        <w:r w:rsidR="00877E70">
          <w:delText>their</w:delText>
        </w:r>
      </w:del>
      <w:r w:rsidR="00877E70">
        <w:t xml:space="preserve"> reported results.</w:t>
      </w:r>
    </w:p>
    <w:p w14:paraId="5327A12E" w14:textId="2212BDBD" w:rsidR="00697E83" w:rsidRPr="00034410" w:rsidRDefault="00136B0D" w:rsidP="00625E20">
      <w:pPr>
        <w:pStyle w:val="Heading2"/>
      </w:pPr>
      <w:r>
        <w:t>Weighted a</w:t>
      </w:r>
      <w:r w:rsidR="00B95E95" w:rsidRPr="00034410">
        <w:t>verage effect sizes</w:t>
      </w:r>
      <w:r w:rsidR="007E5FD2" w:rsidRPr="00034410">
        <w:t xml:space="preserve"> </w:t>
      </w:r>
    </w:p>
    <w:p w14:paraId="325F52BE" w14:textId="091DC031" w:rsidR="00F73DA2" w:rsidRDefault="00000000" w:rsidP="00D77465">
      <w:proofErr w:type="gramStart"/>
      <w:r>
        <w:t>In order to</w:t>
      </w:r>
      <w:proofErr w:type="gramEnd"/>
      <w:r>
        <w:t xml:space="preserve">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w:t>
      </w:r>
      <w:del w:id="293" w:author="revised" w:date="2024-10-18T20:48:00Z" w16du:dateUtc="2024-10-18T18:48:00Z">
        <w:r w:rsidR="00697E83" w:rsidRPr="00034410">
          <w:delText xml:space="preserve">they </w:delText>
        </w:r>
      </w:del>
      <w:r w:rsidR="00697E83" w:rsidRPr="00034410">
        <w:t xml:space="preserve">used in </w:t>
      </w:r>
      <w:ins w:id="294" w:author="revised" w:date="2024-10-18T20:48:00Z" w16du:dateUtc="2024-10-18T18:48:00Z">
        <w:r w:rsidR="00C9628A" w:rsidRPr="00E86A8B">
          <w:rPr>
            <w:lang w:val="en-US"/>
          </w:rPr>
          <w:t>the</w:t>
        </w:r>
      </w:ins>
      <w:del w:id="295" w:author="revised" w:date="2024-10-18T20:48:00Z" w16du:dateUtc="2024-10-18T18:48:00Z">
        <w:r w:rsidR="00697E83" w:rsidRPr="00034410">
          <w:delText>their</w:delText>
        </w:r>
      </w:del>
      <w:r w:rsidR="00697E83" w:rsidRPr="00034410">
        <w:t xml:space="preserve">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w:t>
      </w:r>
      <w:ins w:id="296" w:author="revised" w:date="2024-10-18T20:48:00Z" w16du:dateUtc="2024-10-18T18:48:00Z">
        <w:r w:rsidR="0074265E" w:rsidRPr="00E86A8B">
          <w:rPr>
            <w:lang w:val="en-US"/>
          </w:rPr>
          <w:t>the</w:t>
        </w:r>
      </w:ins>
      <w:del w:id="297" w:author="revised" w:date="2024-10-18T20:48:00Z" w16du:dateUtc="2024-10-18T18:48:00Z">
        <w:r w:rsidR="00697E83" w:rsidRPr="00034410">
          <w:delText>their</w:delText>
        </w:r>
      </w:del>
      <w:r w:rsidR="00697E83" w:rsidRPr="00034410">
        <w:t xml:space="preserve"> supplementary materials</w:t>
      </w:r>
      <w:ins w:id="298" w:author="revised" w:date="2024-10-18T20:48:00Z" w16du:dateUtc="2024-10-18T18:48:00Z">
        <w:r w:rsidR="0074265E" w:rsidRPr="00E86A8B">
          <w:rPr>
            <w:lang w:val="en-US"/>
          </w:rPr>
          <w:t xml:space="preserve"> for that article</w:t>
        </w:r>
        <w:r w:rsidR="00697E83" w:rsidRPr="00E86A8B">
          <w:rPr>
            <w:lang w:val="en-US"/>
          </w:rPr>
          <w:t>.</w:t>
        </w:r>
      </w:ins>
      <w:del w:id="299" w:author="revised" w:date="2024-10-18T20:48:00Z" w16du:dateUtc="2024-10-18T18:48:00Z">
        <w:r w:rsidR="00697E83" w:rsidRPr="00034410">
          <w:delText>.</w:delText>
        </w:r>
      </w:del>
      <w:r w:rsidR="00697E83" w:rsidRPr="00034410">
        <w:t xml:space="preserve">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ins w:id="300" w:author="revised" w:date="2024-10-18T20:48:00Z" w16du:dateUtc="2024-10-18T18:48:00Z">
        <w:r w:rsidR="00026328" w:rsidRPr="00E86A8B">
          <w:rPr>
            <w:lang w:val="en-US"/>
          </w:rPr>
          <w:t xml:space="preserve">the strategy reported in </w:t>
        </w:r>
      </w:ins>
      <w:r w:rsidR="005354BD">
        <w:t xml:space="preserve">Vahey et </w:t>
      </w:r>
      <w:proofErr w:type="spellStart"/>
      <w:r w:rsidR="005354BD">
        <w:t>al</w:t>
      </w:r>
      <w:r w:rsidR="00FA3C97" w:rsidRPr="00034410">
        <w:t>'s</w:t>
      </w:r>
      <w:proofErr w:type="spellEnd"/>
      <w:r w:rsidR="00FA3C97" w:rsidRPr="00034410">
        <w:t xml:space="preserve"> (2015) </w:t>
      </w:r>
      <w:del w:id="301" w:author="revised" w:date="2024-10-18T20:48:00Z" w16du:dateUtc="2024-10-18T18:48:00Z">
        <w:r w:rsidR="00FA3C97" w:rsidRPr="00034410">
          <w:delText xml:space="preserve">strategy </w:delText>
        </w:r>
      </w:del>
      <w:r w:rsidR="00FA3C97" w:rsidRPr="00034410">
        <w:t>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ins w:id="302" w:author="revised" w:date="2024-10-18T20:48:00Z" w16du:dateUtc="2024-10-18T18:48:00Z">
        <w:r w:rsidR="00204A2D">
          <w:rPr>
            <w:lang w:val="en-US"/>
          </w:rPr>
          <w:t>the original article’s</w:t>
        </w:r>
      </w:ins>
      <w:del w:id="303" w:author="revised" w:date="2024-10-18T20:48:00Z" w16du:dateUtc="2024-10-18T18:48:00Z">
        <w:r w:rsidR="005354BD">
          <w:delText>Vahey et al.’s</w:delText>
        </w:r>
      </w:del>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0DF609E9" w14:textId="77777777" w:rsidR="00B879CC" w:rsidRDefault="00000000" w:rsidP="00D77465">
      <w:pPr>
        <w:pStyle w:val="Heading2"/>
      </w:pPr>
      <w:r w:rsidRPr="00034410">
        <w:t>I</w:t>
      </w:r>
      <w:r w:rsidR="00B95E95" w:rsidRPr="00034410">
        <w:t xml:space="preserve">ndividual effect sizes </w:t>
      </w:r>
    </w:p>
    <w:p w14:paraId="32E6DCAD" w14:textId="77777777" w:rsidR="002B663E" w:rsidRPr="002B663E" w:rsidRDefault="00000000" w:rsidP="00D77465">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5DACB90E" w14:textId="77777777" w:rsidR="00A64263" w:rsidRPr="00034410" w:rsidRDefault="00000000" w:rsidP="00974D7B">
      <w:pPr>
        <w:pStyle w:val="Heading3"/>
      </w:pPr>
      <w:r w:rsidRPr="00034410">
        <w:t>Assessment of incorrect inclusion</w:t>
      </w:r>
      <w:r w:rsidR="007E6922" w:rsidRPr="00034410">
        <w:t>s</w:t>
      </w:r>
    </w:p>
    <w:p w14:paraId="4644309E" w14:textId="13FC02CC" w:rsidR="00A42C2C" w:rsidRDefault="00000000" w:rsidP="00D77465">
      <w:proofErr w:type="spellStart"/>
      <w:r w:rsidRPr="00034410">
        <w:lastRenderedPageBreak/>
        <w:t>Lakens</w:t>
      </w:r>
      <w:proofErr w:type="spellEnd"/>
      <w:r w:rsidRPr="00034410">
        <w:t xml:space="preserve">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w:t>
      </w:r>
      <w:ins w:id="304" w:author="revised" w:date="2024-10-18T20:48:00Z" w16du:dateUtc="2024-10-18T18:48:00Z">
        <w:r w:rsidR="00A1578B" w:rsidRPr="00E86A8B">
          <w:rPr>
            <w:lang w:val="en-US"/>
          </w:rPr>
          <w:t>the</w:t>
        </w:r>
      </w:ins>
      <w:del w:id="305" w:author="revised" w:date="2024-10-18T20:48:00Z" w16du:dateUtc="2024-10-18T18:48:00Z">
        <w:r w:rsidR="005E6648" w:rsidRPr="00034410">
          <w:delText>their</w:delText>
        </w:r>
      </w:del>
      <w:r w:rsidR="005E6648" w:rsidRPr="00034410">
        <w:t xml:space="preserve"> meta-analysis was to </w:t>
      </w:r>
      <w:r w:rsidR="005E6648" w:rsidRPr="008372BF">
        <w:rPr>
          <w:i/>
          <w:iCs/>
        </w:rPr>
        <w:t>“quantify how much IRAP effects from clinically relevant responding co-vary with corresponding clinically relevant criterion variables"</w:t>
      </w:r>
      <w:r w:rsidR="005E6648" w:rsidRPr="00034410">
        <w:t xml:space="preserve"> (p.60). </w:t>
      </w:r>
      <w:ins w:id="306" w:author="revised" w:date="2024-10-18T20:48:00Z" w16du:dateUtc="2024-10-18T18:48:00Z">
        <w:r w:rsidR="005E6648" w:rsidRPr="00E86A8B">
          <w:rPr>
            <w:lang w:val="en-US"/>
          </w:rPr>
          <w:t>The</w:t>
        </w:r>
        <w:r w:rsidR="007747EF">
          <w:rPr>
            <w:lang w:val="en-US"/>
          </w:rPr>
          <w:t xml:space="preserve"> original</w:t>
        </w:r>
      </w:ins>
      <w:del w:id="307" w:author="revised" w:date="2024-10-18T20:48:00Z" w16du:dateUtc="2024-10-18T18:48:00Z">
        <w:r w:rsidR="005E6648" w:rsidRPr="00034410">
          <w:delText>Their</w:delText>
        </w:r>
      </w:del>
      <w:r w:rsidR="005E6648" w:rsidRPr="00034410">
        <w:t xml:space="preserve">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629BC290" w14:textId="3B75ECB8" w:rsidR="00454184" w:rsidRDefault="00000000" w:rsidP="00D77465">
      <w:r w:rsidRPr="00034410">
        <w:t xml:space="preserve">Nonetheless, </w:t>
      </w:r>
      <w:ins w:id="308" w:author="revised" w:date="2024-10-18T20:48:00Z" w16du:dateUtc="2024-10-18T18:48:00Z">
        <w:r w:rsidR="00A1578B" w:rsidRPr="00E86A8B">
          <w:rPr>
            <w:lang w:val="en-US"/>
          </w:rPr>
          <w:t>the</w:t>
        </w:r>
      </w:ins>
      <w:del w:id="309" w:author="revised" w:date="2024-10-18T20:48:00Z" w16du:dateUtc="2024-10-18T18:48:00Z">
        <w:r w:rsidR="0035720E" w:rsidRPr="00034410">
          <w:delText>Vahey</w:delText>
        </w:r>
        <w:r w:rsidR="00F07A47">
          <w:delText xml:space="preserve"> et al.</w:delText>
        </w:r>
        <w:r w:rsidR="0035720E" w:rsidRPr="00034410">
          <w:delText xml:space="preserve">’s </w:delText>
        </w:r>
        <w:r w:rsidR="00F07A47">
          <w:delText xml:space="preserve">(2015) </w:delText>
        </w:r>
        <w:r w:rsidR="0035720E" w:rsidRPr="00034410">
          <w:delText>own</w:delText>
        </w:r>
      </w:del>
      <w:r w:rsidR="0035720E" w:rsidRPr="00034410">
        <w:t xml:space="preserve"> inclusion criterion</w:t>
      </w:r>
      <w:ins w:id="310" w:author="revised" w:date="2024-10-18T20:48:00Z" w16du:dateUtc="2024-10-18T18:48:00Z">
        <w:r w:rsidR="0035720E" w:rsidRPr="00E86A8B">
          <w:rPr>
            <w:lang w:val="en-US"/>
          </w:rPr>
          <w:t xml:space="preserve"> </w:t>
        </w:r>
        <w:r w:rsidR="00A1578B" w:rsidRPr="00E86A8B">
          <w:rPr>
            <w:lang w:val="en-US"/>
          </w:rPr>
          <w:t>stated in Vahey et al. (2015)</w:t>
        </w:r>
      </w:ins>
      <w:r w:rsidR="0035720E" w:rsidRPr="00034410">
        <w:t xml:space="preserve">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ins w:id="311" w:author="revised" w:date="2024-10-18T20:48:00Z" w16du:dateUtc="2024-10-18T18:48:00Z">
        <w:r w:rsidR="006C7273">
          <w:rPr>
            <w:lang w:val="en-US"/>
          </w:rPr>
          <w:t>the original article’s</w:t>
        </w:r>
      </w:ins>
      <w:del w:id="312" w:author="revised" w:date="2024-10-18T20:48:00Z" w16du:dateUtc="2024-10-18T18:48:00Z">
        <w:r w:rsidR="00A42C2C">
          <w:delText>Vahey et al.’s (2015)</w:delText>
        </w:r>
      </w:del>
      <w:r w:rsidRPr="00034410">
        <w:t xml:space="preserve"> supplementary materials</w:t>
      </w:r>
      <w:r w:rsidR="002506A8" w:rsidRPr="00034410">
        <w:t>,</w:t>
      </w:r>
      <w:r w:rsidRPr="00034410">
        <w:t xml:space="preserve"> and with reference to the original papers, the individual effect sizes were </w:t>
      </w:r>
      <w:r w:rsidR="0073469D" w:rsidRPr="00034410">
        <w:t>re-evaluated</w:t>
      </w:r>
      <w:r w:rsidRPr="00034410">
        <w:t xml:space="preserve"> against </w:t>
      </w:r>
      <w:ins w:id="313" w:author="revised" w:date="2024-10-18T20:48:00Z" w16du:dateUtc="2024-10-18T18:48:00Z">
        <w:r w:rsidR="006017E5" w:rsidRPr="00E86A8B">
          <w:rPr>
            <w:lang w:val="en-US"/>
          </w:rPr>
          <w:t>the original</w:t>
        </w:r>
      </w:ins>
      <w:del w:id="314" w:author="revised" w:date="2024-10-18T20:48:00Z" w16du:dateUtc="2024-10-18T18:48:00Z">
        <w:r w:rsidR="005354BD">
          <w:delText>Vahey et al.’s</w:delText>
        </w:r>
      </w:del>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23 of the 56 effect sizes (41%)</w:t>
      </w:r>
      <w:r w:rsidR="005E599F">
        <w:t xml:space="preserve"> </w:t>
      </w:r>
      <w:ins w:id="315" w:author="revised" w:date="2024-10-18T20:48:00Z" w16du:dateUtc="2024-10-18T18:48:00Z">
        <w:r w:rsidR="00537B53" w:rsidRPr="00E86A8B">
          <w:rPr>
            <w:lang w:val="en-US"/>
          </w:rPr>
          <w:t>included</w:t>
        </w:r>
      </w:ins>
      <w:del w:id="316" w:author="revised" w:date="2024-10-18T20:48:00Z" w16du:dateUtc="2024-10-18T18:48:00Z">
        <w:r w:rsidR="005E599F">
          <w:delText>employed by</w:delText>
        </w:r>
      </w:del>
      <w:r w:rsidR="005E599F">
        <w:t xml:space="preserve">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r w:rsidR="004666D2" w:rsidRPr="00034410">
        <w:t>)</w:t>
      </w:r>
      <w:r w:rsidR="00C41C74" w:rsidRPr="00034410">
        <w:t xml:space="preserve">, and were therefore not suitable </w:t>
      </w:r>
      <w:r w:rsidR="00C41C74" w:rsidRPr="00034410">
        <w:lastRenderedPageBreak/>
        <w:t xml:space="preserve">to be included in a meta-analysis of the IRAP’s criterion validity. </w:t>
      </w:r>
      <w:r w:rsidR="003E7022">
        <w:t xml:space="preserve">A large degree of incorrect inclusion error was therefore detected in </w:t>
      </w:r>
      <w:ins w:id="317" w:author="revised" w:date="2024-10-18T20:48:00Z" w16du:dateUtc="2024-10-18T18:48:00Z">
        <w:r w:rsidR="006F5749" w:rsidRPr="00E86A8B">
          <w:rPr>
            <w:lang w:val="en-US"/>
          </w:rPr>
          <w:t xml:space="preserve">the effect sizes included in </w:t>
        </w:r>
      </w:ins>
      <w:r w:rsidR="003E7022">
        <w:t>Vahey et al.</w:t>
      </w:r>
      <w:del w:id="318" w:author="revised" w:date="2024-10-18T20:48:00Z" w16du:dateUtc="2024-10-18T18:48:00Z">
        <w:r w:rsidR="003E7022">
          <w:delText>’s</w:delText>
        </w:r>
      </w:del>
      <w:r w:rsidR="003E7022">
        <w:t xml:space="preserve"> (2015</w:t>
      </w:r>
      <w:ins w:id="319" w:author="revised" w:date="2024-10-18T20:48:00Z" w16du:dateUtc="2024-10-18T18:48:00Z">
        <w:r w:rsidR="003E7022" w:rsidRPr="00E86A8B">
          <w:rPr>
            <w:lang w:val="en-US"/>
          </w:rPr>
          <w:t>).</w:t>
        </w:r>
      </w:ins>
      <w:del w:id="320" w:author="revised" w:date="2024-10-18T20:48:00Z" w16du:dateUtc="2024-10-18T18:48:00Z">
        <w:r w:rsidR="003E7022">
          <w:delText>) effect sizes.</w:delText>
        </w:r>
      </w:del>
    </w:p>
    <w:p w14:paraId="35693575" w14:textId="4CF84481" w:rsidR="00D154BD" w:rsidRDefault="00D154BD" w:rsidP="00D77465">
      <w:r>
        <w:t xml:space="preserve">An exploratory, non-preregistered </w:t>
      </w:r>
      <w:ins w:id="321" w:author="revised" w:date="2024-10-18T20:48:00Z" w16du:dateUtc="2024-10-18T18:48:00Z">
        <w:r w:rsidR="00000000" w:rsidRPr="00E86A8B">
          <w:rPr>
            <w:lang w:val="en-US"/>
          </w:rPr>
          <w:t>Welch</w:t>
        </w:r>
        <w:r w:rsidR="00C42A74" w:rsidRPr="00E86A8B">
          <w:rPr>
            <w:lang w:val="en-US"/>
          </w:rPr>
          <w:t>’</w:t>
        </w:r>
        <w:r w:rsidR="00000000" w:rsidRPr="00E86A8B">
          <w:rPr>
            <w:lang w:val="en-US"/>
          </w:rPr>
          <w:t>s</w:t>
        </w:r>
      </w:ins>
      <w:del w:id="322" w:author="revised" w:date="2024-10-18T20:48:00Z" w16du:dateUtc="2024-10-18T18:48:00Z">
        <w:r>
          <w:delText>Welches</w:delText>
        </w:r>
      </w:del>
      <w:r>
        <w:t xml:space="preserve"> independent </w:t>
      </w:r>
      <w:r w:rsidRPr="00A30024">
        <w:rPr>
          <w:i/>
          <w:iCs/>
        </w:rPr>
        <w:t>t</w:t>
      </w:r>
      <w:r>
        <w:t xml:space="preserve">-test was used to test for differences in means between the individual effect sizes (on the </w:t>
      </w:r>
      <w:r w:rsidRPr="00A25F55">
        <w:rPr>
          <w:i/>
          <w:iCs/>
        </w:rPr>
        <w:t>r</w:t>
      </w:r>
      <w:r>
        <w:t xml:space="preserve"> scale) reported in the </w:t>
      </w:r>
      <w:del w:id="323" w:author="revised" w:date="2024-10-18T20:48:00Z" w16du:dateUtc="2024-10-18T18:48:00Z">
        <w:r>
          <w:delText xml:space="preserve">Vahey et al.’s (2015) </w:delText>
        </w:r>
      </w:del>
      <w:r>
        <w:t>supplementary materials</w:t>
      </w:r>
      <w:ins w:id="324" w:author="revised" w:date="2024-10-18T20:48:00Z" w16du:dateUtc="2024-10-18T18:48:00Z">
        <w:r w:rsidR="001B053C" w:rsidRPr="00E86A8B">
          <w:rPr>
            <w:lang w:val="en-US"/>
          </w:rPr>
          <w:t xml:space="preserve"> for </w:t>
        </w:r>
        <w:r w:rsidR="00000000" w:rsidRPr="00E86A8B">
          <w:rPr>
            <w:lang w:val="en-US"/>
          </w:rPr>
          <w:t>Vahey et al. (2015).</w:t>
        </w:r>
      </w:ins>
      <w:del w:id="325" w:author="revised" w:date="2024-10-18T20:48:00Z" w16du:dateUtc="2024-10-18T18:48:00Z">
        <w:r>
          <w:delText>.</w:delText>
        </w:r>
      </w:del>
      <w:r>
        <w:t xml:space="preserve"> Erroneously included effect sizes that did not actually involve a criterion variable were found to be larger (mean </w:t>
      </w:r>
      <w:r w:rsidRPr="006B085F">
        <w:rPr>
          <w:i/>
          <w:iCs/>
        </w:rPr>
        <w:t>r</w:t>
      </w:r>
      <w:r>
        <w:t xml:space="preserve"> = .59) than those that did (mean </w:t>
      </w:r>
      <w:r w:rsidRPr="006B085F">
        <w:rPr>
          <w:i/>
          <w:iCs/>
        </w:rPr>
        <w:t>r</w:t>
      </w:r>
      <w:r>
        <w:t xml:space="preserve"> = .41), </w:t>
      </w:r>
      <w:r w:rsidRPr="00C30F51">
        <w:rPr>
          <w:i/>
          <w:iCs/>
        </w:rPr>
        <w:t>t</w:t>
      </w:r>
      <w:r>
        <w:t>(</w:t>
      </w:r>
      <w:r w:rsidRPr="00A30024">
        <w:t>41.14</w:t>
      </w:r>
      <w:r>
        <w:t xml:space="preserve">) = 4.70, </w:t>
      </w:r>
      <w:r w:rsidRPr="00A30024">
        <w:rPr>
          <w:i/>
          <w:iCs/>
        </w:rPr>
        <w:t>p</w:t>
      </w:r>
      <w:r>
        <w:t xml:space="preserve"> = </w:t>
      </w:r>
      <w:r w:rsidRPr="00A30024">
        <w:t>.00003</w:t>
      </w:r>
      <w:r>
        <w:t>.</w:t>
      </w:r>
      <w:r w:rsidR="003B4E92">
        <w:t xml:space="preserve"> As such, the inappropriate inclusion of these non-criterion effect sizes served to include larger effect sizes.</w:t>
      </w:r>
    </w:p>
    <w:p w14:paraId="7948BFF3" w14:textId="48F74F2E" w:rsidR="00E95A1C" w:rsidRDefault="00404F5B" w:rsidP="00D77465">
      <w:pPr>
        <w:rPr>
          <w:lang w:val="en-IE"/>
        </w:rPr>
      </w:pPr>
      <w:r>
        <w:t xml:space="preserve">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w:t>
      </w:r>
      <w:ins w:id="326" w:author="revised" w:date="2024-10-18T20:48:00Z" w16du:dateUtc="2024-10-18T18:48:00Z">
        <w:r w:rsidR="00000000" w:rsidRPr="00E86A8B">
          <w:rPr>
            <w:lang w:val="en-US"/>
          </w:rPr>
          <w:t>state</w:t>
        </w:r>
        <w:r w:rsidR="00002FEB" w:rsidRPr="00E86A8B">
          <w:rPr>
            <w:lang w:val="en-US"/>
          </w:rPr>
          <w:t>d</w:t>
        </w:r>
      </w:ins>
      <w:del w:id="327" w:author="revised" w:date="2024-10-18T20:48:00Z" w16du:dateUtc="2024-10-18T18:48:00Z">
        <w:r>
          <w:delText>state</w:delText>
        </w:r>
      </w:del>
      <w:r>
        <w:t xml:space="preserve"> on page 60: </w:t>
      </w:r>
      <w:r w:rsidRPr="00404F5B">
        <w:rPr>
          <w:i/>
          <w:iCs/>
        </w:rPr>
        <w:t xml:space="preserve">“To be included within the current meta-analysis a given statistical effect must have described the co-variation of an IRAP effect with a corresponding </w:t>
      </w:r>
      <w:proofErr w:type="gramStart"/>
      <w:r w:rsidRPr="00404F5B">
        <w:rPr>
          <w:i/>
          <w:iCs/>
        </w:rPr>
        <w:t>clinically-focused</w:t>
      </w:r>
      <w:proofErr w:type="gramEnd"/>
      <w:r w:rsidRPr="00404F5B">
        <w:rPr>
          <w:i/>
          <w:iCs/>
        </w:rPr>
        <w:t xml:space="preserve"> criterion variable. To qualify as </w:t>
      </w:r>
      <w:proofErr w:type="gramStart"/>
      <w:r w:rsidRPr="00404F5B">
        <w:rPr>
          <w:i/>
          <w:iCs/>
        </w:rPr>
        <w:t>clinically-focused</w:t>
      </w:r>
      <w:proofErr w:type="gramEnd"/>
      <w:r w:rsidRPr="00404F5B">
        <w:rPr>
          <w:i/>
          <w:iCs/>
        </w:rPr>
        <w:t xml:space="preserve">, the IRAP and criterion variables must have been deemed to target some aspect of a condition included in a major psychiatric diagnostic scheme such as the Diagnostic and Statistical Manual of Mental Disorders (DSM-5, 2013).” </w:t>
      </w:r>
      <w:r>
        <w:t>Following, this definition, it is unclear how effect</w:t>
      </w:r>
      <w:r w:rsidR="008853DB">
        <w:t>s</w:t>
      </w:r>
      <w:r>
        <w:t xml:space="preserve"> such as </w:t>
      </w:r>
      <w:r w:rsidR="008853DB">
        <w:t xml:space="preserve">Vahey et al.’s </w:t>
      </w:r>
      <w:r w:rsidR="008853DB">
        <w:fldChar w:fldCharType="begin"/>
      </w:r>
      <w:r w:rsidR="008853DB">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fldChar w:fldCharType="separate"/>
      </w:r>
      <w:r w:rsidR="008853DB">
        <w:rPr>
          <w:noProof/>
        </w:rPr>
        <w:t>(2009)</w:t>
      </w:r>
      <w:r w:rsidR="008853DB">
        <w:fldChar w:fldCharType="end"/>
      </w:r>
      <w:r w:rsidR="008853DB">
        <w:t xml:space="preserve"> </w:t>
      </w:r>
      <w:r>
        <w:t>differences on a self-esteem IRAP between “</w:t>
      </w:r>
      <w:r w:rsidRPr="00404F5B">
        <w:rPr>
          <w:lang w:val="en-IE"/>
        </w:rPr>
        <w:t>mainstream prisoners versus undergraduates and open area prisoners</w:t>
      </w:r>
      <w:r>
        <w:rPr>
          <w:lang w:val="en-IE"/>
        </w:rPr>
        <w:t xml:space="preserve">” (from </w:t>
      </w:r>
      <w:ins w:id="328" w:author="revised" w:date="2024-10-18T20:48:00Z" w16du:dateUtc="2024-10-18T18:48:00Z">
        <w:r w:rsidR="00000000" w:rsidRPr="00E86A8B">
          <w:rPr>
            <w:lang w:val="en-US"/>
          </w:rPr>
          <w:t>the</w:t>
        </w:r>
        <w:r w:rsidR="007747EF">
          <w:rPr>
            <w:lang w:val="en-US"/>
          </w:rPr>
          <w:t xml:space="preserve"> original article’s</w:t>
        </w:r>
        <w:r w:rsidR="00000000" w:rsidRPr="00E86A8B">
          <w:rPr>
            <w:lang w:val="en-US"/>
          </w:rPr>
          <w:t xml:space="preserve"> </w:t>
        </w:r>
        <w:r w:rsidR="00D91747">
          <w:rPr>
            <w:lang w:val="en-US"/>
          </w:rPr>
          <w:t>s</w:t>
        </w:r>
        <w:r w:rsidR="00000000" w:rsidRPr="00E86A8B">
          <w:rPr>
            <w:lang w:val="en-US"/>
          </w:rPr>
          <w:t xml:space="preserve">upplementary </w:t>
        </w:r>
        <w:r w:rsidR="00D91747">
          <w:rPr>
            <w:lang w:val="en-US"/>
          </w:rPr>
          <w:t>m</w:t>
        </w:r>
        <w:r w:rsidR="00000000" w:rsidRPr="00E86A8B">
          <w:rPr>
            <w:lang w:val="en-US"/>
          </w:rPr>
          <w:t>aterials</w:t>
        </w:r>
      </w:ins>
      <w:del w:id="329" w:author="revised" w:date="2024-10-18T20:48:00Z" w16du:dateUtc="2024-10-18T18:48:00Z">
        <w:r>
          <w:rPr>
            <w:lang w:val="en-IE"/>
          </w:rPr>
          <w:delText>their Supplementary Materials</w:delText>
        </w:r>
      </w:del>
      <w:r>
        <w:rPr>
          <w:lang w:val="en-IE"/>
        </w:rPr>
        <w:t xml:space="preserve">) were clearly linked to a psychiatric condition. First, being a prisoner is not a psychiatric condition. Second, </w:t>
      </w:r>
      <w:r w:rsidR="00096798">
        <w:rPr>
          <w:lang w:val="en-IE"/>
        </w:rPr>
        <w:t xml:space="preserve">to clarify </w:t>
      </w:r>
      <w:ins w:id="330" w:author="revised" w:date="2024-10-18T20:48:00Z" w16du:dateUtc="2024-10-18T18:48:00Z">
        <w:r w:rsidR="004B3A71">
          <w:rPr>
            <w:lang w:val="en-US"/>
          </w:rPr>
          <w:t xml:space="preserve">the </w:t>
        </w:r>
        <w:r w:rsidR="00096798" w:rsidRPr="00E86A8B">
          <w:rPr>
            <w:lang w:val="en-US"/>
          </w:rPr>
          <w:t>description</w:t>
        </w:r>
        <w:r w:rsidR="004B3A71">
          <w:rPr>
            <w:lang w:val="en-US"/>
          </w:rPr>
          <w:t xml:space="preserve"> provided in </w:t>
        </w:r>
      </w:ins>
      <w:r w:rsidR="00096798">
        <w:rPr>
          <w:lang w:val="en-IE"/>
        </w:rPr>
        <w:t>Vahey et al.</w:t>
      </w:r>
      <w:del w:id="331" w:author="revised" w:date="2024-10-18T20:48:00Z" w16du:dateUtc="2024-10-18T18:48:00Z">
        <w:r w:rsidR="00096798">
          <w:rPr>
            <w:lang w:val="en-IE"/>
          </w:rPr>
          <w:delText>’s</w:delText>
        </w:r>
      </w:del>
      <w:r w:rsidR="00096798">
        <w:rPr>
          <w:lang w:val="en-IE"/>
        </w:rPr>
        <w:t xml:space="preserve"> (2015</w:t>
      </w:r>
      <w:ins w:id="332" w:author="revised" w:date="2024-10-18T20:48:00Z" w16du:dateUtc="2024-10-18T18:48:00Z">
        <w:r w:rsidR="004B3A71" w:rsidRPr="00E86A8B">
          <w:rPr>
            <w:lang w:val="en-US"/>
          </w:rPr>
          <w:t>)</w:t>
        </w:r>
        <w:r w:rsidR="00096798" w:rsidRPr="00E86A8B">
          <w:rPr>
            <w:lang w:val="en-US"/>
          </w:rPr>
          <w:t>:</w:t>
        </w:r>
      </w:ins>
      <w:del w:id="333" w:author="revised" w:date="2024-10-18T20:48:00Z" w16du:dateUtc="2024-10-18T18:48:00Z">
        <w:r w:rsidR="00096798">
          <w:rPr>
            <w:lang w:val="en-IE"/>
          </w:rPr>
          <w:delText>) own description:</w:delText>
        </w:r>
      </w:del>
      <w:r w:rsidR="00096798">
        <w:rPr>
          <w:lang w:val="en-IE"/>
        </w:rPr>
        <w:t xml:space="preserve"> </w:t>
      </w:r>
      <w:r>
        <w:rPr>
          <w:lang w:val="en-IE"/>
        </w:rPr>
        <w:t>the extracted effect does not refer to differences between students and prisoners, but a three</w:t>
      </w:r>
      <w:ins w:id="334" w:author="revised" w:date="2024-10-18T20:48:00Z" w16du:dateUtc="2024-10-18T18:48:00Z">
        <w:r w:rsidR="00000000" w:rsidRPr="00E86A8B">
          <w:rPr>
            <w:lang w:val="en-US"/>
          </w:rPr>
          <w:t>-</w:t>
        </w:r>
      </w:ins>
      <w:del w:id="335" w:author="revised" w:date="2024-10-18T20:48:00Z" w16du:dateUtc="2024-10-18T18:48:00Z">
        <w:r>
          <w:rPr>
            <w:lang w:val="en-IE"/>
          </w:rPr>
          <w:delText xml:space="preserve"> </w:delText>
        </w:r>
      </w:del>
      <w:r>
        <w:rPr>
          <w:lang w:val="en-IE"/>
        </w:rPr>
        <w:t xml:space="preserve">way ANOVA main effect driven by (a) </w:t>
      </w:r>
      <w:r w:rsidRPr="00404F5B">
        <w:rPr>
          <w:lang w:val="en-IE"/>
        </w:rPr>
        <w:t>mainstream prisoners</w:t>
      </w:r>
      <w:r>
        <w:rPr>
          <w:lang w:val="en-IE"/>
        </w:rPr>
        <w:t xml:space="preserve"> </w:t>
      </w:r>
      <w:ins w:id="336" w:author="revised" w:date="2024-10-18T20:48:00Z" w16du:dateUtc="2024-10-18T18:48:00Z">
        <w:r w:rsidR="00EE30BA" w:rsidRPr="00E86A8B">
          <w:rPr>
            <w:lang w:val="en-US"/>
          </w:rPr>
          <w:t xml:space="preserve">on the one hand </w:t>
        </w:r>
      </w:ins>
      <w:r>
        <w:rPr>
          <w:lang w:val="en-IE"/>
        </w:rPr>
        <w:t xml:space="preserve">vs. (b) </w:t>
      </w:r>
      <w:r w:rsidRPr="00404F5B">
        <w:rPr>
          <w:lang w:val="en-IE"/>
        </w:rPr>
        <w:t>undergraduates and open area prisoners</w:t>
      </w:r>
      <w:ins w:id="337" w:author="revised" w:date="2024-10-18T20:48:00Z" w16du:dateUtc="2024-10-18T18:48:00Z">
        <w:r w:rsidR="00EE30BA" w:rsidRPr="00E86A8B">
          <w:rPr>
            <w:lang w:val="en-US"/>
          </w:rPr>
          <w:t xml:space="preserve"> on the other</w:t>
        </w:r>
        <w:r w:rsidR="00096798" w:rsidRPr="00E86A8B">
          <w:rPr>
            <w:lang w:val="en-US"/>
          </w:rPr>
          <w:t>.</w:t>
        </w:r>
      </w:ins>
      <w:del w:id="338" w:author="revised" w:date="2024-10-18T20:48:00Z" w16du:dateUtc="2024-10-18T18:48:00Z">
        <w:r w:rsidR="00096798">
          <w:rPr>
            <w:lang w:val="en-IE"/>
          </w:rPr>
          <w:delText>.</w:delText>
        </w:r>
      </w:del>
      <w:r w:rsidR="00096798">
        <w:rPr>
          <w:lang w:val="en-IE"/>
        </w:rPr>
        <w:t xml:space="preserve"> Vahey et al. (2009) provided </w:t>
      </w:r>
      <w:ins w:id="339" w:author="revised" w:date="2024-10-18T20:48:00Z" w16du:dateUtc="2024-10-18T18:48:00Z">
        <w:r w:rsidR="00096798" w:rsidRPr="00E86A8B">
          <w:rPr>
            <w:lang w:val="en-US"/>
          </w:rPr>
          <w:t>a</w:t>
        </w:r>
        <w:r w:rsidR="00584F09" w:rsidRPr="00E86A8B">
          <w:rPr>
            <w:lang w:val="en-US"/>
          </w:rPr>
          <w:t xml:space="preserve"> post hoc</w:t>
        </w:r>
      </w:ins>
      <w:del w:id="340" w:author="revised" w:date="2024-10-18T20:48:00Z" w16du:dateUtc="2024-10-18T18:48:00Z">
        <w:r w:rsidR="00096798">
          <w:rPr>
            <w:lang w:val="en-IE"/>
          </w:rPr>
          <w:delText>an</w:delText>
        </w:r>
      </w:del>
      <w:r w:rsidR="00096798">
        <w:rPr>
          <w:lang w:val="en-IE"/>
        </w:rPr>
        <w:t xml:space="preserve"> explanation for these effects in terms of the differential </w:t>
      </w:r>
      <w:r w:rsidR="00096798">
        <w:rPr>
          <w:lang w:val="en-IE"/>
        </w:rPr>
        <w:lastRenderedPageBreak/>
        <w:t xml:space="preserve">amenities provided to the different prisoner groups, i.e., </w:t>
      </w:r>
      <w:ins w:id="341" w:author="revised" w:date="2024-10-18T20:48:00Z" w16du:dateUtc="2024-10-18T18:48:00Z">
        <w:r w:rsidR="00096798" w:rsidRPr="00E86A8B">
          <w:rPr>
            <w:lang w:val="en-US"/>
          </w:rPr>
          <w:t>the</w:t>
        </w:r>
      </w:ins>
      <w:del w:id="342" w:author="revised" w:date="2024-10-18T20:48:00Z" w16du:dateUtc="2024-10-18T18:48:00Z">
        <w:r w:rsidR="00096798">
          <w:rPr>
            <w:lang w:val="en-IE"/>
          </w:rPr>
          <w:delText>their</w:delText>
        </w:r>
      </w:del>
      <w:r w:rsidR="00096798">
        <w:rPr>
          <w:lang w:val="en-IE"/>
        </w:rPr>
        <w:t xml:space="preserve"> explanation for this effect is not rooted in any psychiatric condition</w:t>
      </w:r>
      <w:ins w:id="343" w:author="revised" w:date="2024-10-18T20:48:00Z" w16du:dateUtc="2024-10-18T18:48:00Z">
        <w:r w:rsidR="000D31B3" w:rsidRPr="00E86A8B">
          <w:rPr>
            <w:lang w:val="en-US"/>
          </w:rPr>
          <w:t>, contrary to the inclusion criteria.</w:t>
        </w:r>
      </w:ins>
      <w:del w:id="344" w:author="revised" w:date="2024-10-18T20:48:00Z" w16du:dateUtc="2024-10-18T18:48:00Z">
        <w:r w:rsidR="00096798">
          <w:rPr>
            <w:lang w:val="en-IE"/>
          </w:rPr>
          <w:delText xml:space="preserve">. </w:delText>
        </w:r>
      </w:del>
    </w:p>
    <w:p w14:paraId="358CDA46" w14:textId="77777777" w:rsidR="00B923AB" w:rsidRPr="00034410" w:rsidRDefault="00000000" w:rsidP="00974D7B">
      <w:pPr>
        <w:pStyle w:val="Heading3"/>
      </w:pPr>
      <w:r w:rsidRPr="00034410">
        <w:t>Assessment of incorrect exclusions</w:t>
      </w:r>
    </w:p>
    <w:p w14:paraId="04D93485" w14:textId="77777777" w:rsidR="004949E1" w:rsidRPr="00E86A8B" w:rsidRDefault="00000000" w:rsidP="00D77465">
      <w:pPr>
        <w:rPr>
          <w:ins w:id="345" w:author="revised" w:date="2024-10-18T20:48:00Z" w16du:dateUtc="2024-10-18T18:48:00Z"/>
          <w:lang w:val="en-US"/>
        </w:rPr>
      </w:pPr>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t>e</w:t>
      </w:r>
      <w:r w:rsidR="001B6334">
        <w:t xml:space="preserve">xamined </w:t>
      </w:r>
      <w:r w:rsidRPr="00034410">
        <w:t xml:space="preserve">the same 15 articles </w:t>
      </w:r>
      <w:ins w:id="346" w:author="revised" w:date="2024-10-18T20:48:00Z" w16du:dateUtc="2024-10-18T18:48:00Z">
        <w:r w:rsidR="00D64CBF" w:rsidRPr="00E86A8B">
          <w:rPr>
            <w:lang w:val="en-US"/>
          </w:rPr>
          <w:t>included in</w:t>
        </w:r>
      </w:ins>
      <w:del w:id="347" w:author="revised" w:date="2024-10-18T20:48:00Z" w16du:dateUtc="2024-10-18T18:48:00Z">
        <w:r w:rsidRPr="00034410">
          <w:delText>as</w:delText>
        </w:r>
      </w:del>
      <w:r w:rsidRPr="00034410">
        <w:t xml:space="preserve"> Vahey et al. (2015)</w:t>
      </w:r>
      <w:r w:rsidR="001B6334">
        <w:t xml:space="preserve"> </w:t>
      </w:r>
      <w:del w:id="348" w:author="revised" w:date="2024-10-18T20:48:00Z" w16du:dateUtc="2024-10-18T18:48:00Z">
        <w:r w:rsidR="001B6334">
          <w:delText xml:space="preserve">drew their effect sizes </w:delText>
        </w:r>
      </w:del>
      <w:r w:rsidR="001B6334">
        <w:t xml:space="preserve">and searched for other effect sizes that met </w:t>
      </w:r>
      <w:ins w:id="349" w:author="revised" w:date="2024-10-18T20:48:00Z" w16du:dateUtc="2024-10-18T18:48:00Z">
        <w:r w:rsidR="00D64CBF" w:rsidRPr="00E86A8B">
          <w:rPr>
            <w:lang w:val="en-US"/>
          </w:rPr>
          <w:t>the original</w:t>
        </w:r>
      </w:ins>
      <w:del w:id="350" w:author="revised" w:date="2024-10-18T20:48:00Z" w16du:dateUtc="2024-10-18T18:48:00Z">
        <w:r w:rsidR="001B6334">
          <w:delText>their</w:delText>
        </w:r>
      </w:del>
      <w:r w:rsidR="001B6334">
        <w:t xml:space="preserve"> inclusion criteria</w:t>
      </w:r>
      <w:r w:rsidRPr="00034410">
        <w:t xml:space="preserve">. </w:t>
      </w:r>
      <w:ins w:id="351" w:author="revised" w:date="2024-10-18T20:48:00Z" w16du:dateUtc="2024-10-18T18:48:00Z">
        <w:r w:rsidR="00D64CBF" w:rsidRPr="00E86A8B">
          <w:rPr>
            <w:lang w:val="en-US"/>
          </w:rPr>
          <w:t xml:space="preserve">Note that this does not represent an endorsement of those criteria, it was merely an assessment of the correct application of the original criteria. </w:t>
        </w:r>
        <w:r w:rsidRPr="00E86A8B">
          <w:rPr>
            <w:lang w:val="en-US"/>
          </w:rPr>
          <w:t xml:space="preserve">This reextracted data is then used to conduct a new meta-analysis. As I discuss later, this too does not represent an endorsement of its results (e.g., </w:t>
        </w:r>
        <w:r w:rsidR="00AD3BBE" w:rsidRPr="00E86A8B">
          <w:rPr>
            <w:lang w:val="en-US"/>
          </w:rPr>
          <w:t>as</w:t>
        </w:r>
        <w:r w:rsidRPr="00E86A8B">
          <w:rPr>
            <w:lang w:val="en-US"/>
          </w:rPr>
          <w:t xml:space="preserve"> a valid estimate of the IRAP’s criterion validity), but rather it was conducted to illustrate the compound impact of the errors on the </w:t>
        </w:r>
        <w:proofErr w:type="gramStart"/>
        <w:r w:rsidRPr="00E86A8B">
          <w:rPr>
            <w:lang w:val="en-US"/>
          </w:rPr>
          <w:t>final results</w:t>
        </w:r>
        <w:proofErr w:type="gramEnd"/>
        <w:r w:rsidRPr="00E86A8B">
          <w:rPr>
            <w:lang w:val="en-US"/>
          </w:rPr>
          <w:t xml:space="preserve"> reported in </w:t>
        </w:r>
      </w:ins>
      <w:del w:id="352" w:author="revised" w:date="2024-10-18T20:48:00Z" w16du:dateUtc="2024-10-18T18:48:00Z">
        <w:r w:rsidRPr="00034410">
          <w:delText xml:space="preserve">Following </w:delText>
        </w:r>
      </w:del>
      <w:r w:rsidRPr="00034410">
        <w:t>Vahey et al.</w:t>
      </w:r>
      <w:ins w:id="353" w:author="original" w:date="2024-10-18T20:48:00Z" w16du:dateUtc="2024-10-18T18:48:00Z">
        <w:r w:rsidRPr="00034410">
          <w:t>’s</w:t>
        </w:r>
      </w:ins>
      <w:r w:rsidRPr="00034410">
        <w:t xml:space="preserve"> (2015</w:t>
      </w:r>
      <w:ins w:id="354" w:author="revised" w:date="2024-10-18T20:48:00Z" w16du:dateUtc="2024-10-18T18:48:00Z">
        <w:r w:rsidRPr="00E86A8B">
          <w:rPr>
            <w:lang w:val="en-US"/>
          </w:rPr>
          <w:t>).</w:t>
        </w:r>
      </w:ins>
    </w:p>
    <w:p w14:paraId="779E82BF" w14:textId="107B205E" w:rsidR="00FC6F4E" w:rsidRPr="00034410" w:rsidRDefault="00000000" w:rsidP="00D77465">
      <w:ins w:id="355" w:author="revised" w:date="2024-10-18T20:48:00Z" w16du:dateUtc="2024-10-18T18:48:00Z">
        <w:r w:rsidRPr="00E86A8B">
          <w:rPr>
            <w:lang w:val="en-US"/>
          </w:rPr>
          <w:t>Following</w:t>
        </w:r>
        <w:r w:rsidR="007F4BEB" w:rsidRPr="00E86A8B">
          <w:rPr>
            <w:lang w:val="en-US"/>
          </w:rPr>
          <w:t xml:space="preserve"> the</w:t>
        </w:r>
      </w:ins>
      <w:del w:id="356" w:author="revised" w:date="2024-10-18T20:48:00Z" w16du:dateUtc="2024-10-18T18:48:00Z">
        <w:r w:rsidRPr="00034410">
          <w:delText>)</w:delText>
        </w:r>
      </w:del>
      <w:r w:rsidRPr="00034410">
        <w:t xml:space="preserve"> method</w:t>
      </w:r>
      <w:ins w:id="357" w:author="revised" w:date="2024-10-18T20:48:00Z" w16du:dateUtc="2024-10-18T18:48:00Z">
        <w:r w:rsidR="007F4BEB" w:rsidRPr="00E86A8B">
          <w:rPr>
            <w:lang w:val="en-US"/>
          </w:rPr>
          <w:t xml:space="preserve"> described in</w:t>
        </w:r>
        <w:r w:rsidRPr="00E86A8B">
          <w:rPr>
            <w:lang w:val="en-US"/>
          </w:rPr>
          <w:t xml:space="preserve"> Vahey et al. (2015),</w:t>
        </w:r>
      </w:ins>
      <w:del w:id="358" w:author="revised" w:date="2024-10-18T20:48:00Z" w16du:dateUtc="2024-10-18T18:48:00Z">
        <w:r w:rsidRPr="00034410">
          <w:delText>,</w:delText>
        </w:r>
      </w:del>
      <w:r w:rsidRPr="00034410">
        <w:t xml:space="preserve">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 xml:space="preserve">using </w:t>
      </w:r>
      <w:ins w:id="359" w:author="revised" w:date="2024-10-18T20:48:00Z" w16du:dateUtc="2024-10-18T18:48:00Z">
        <w:r w:rsidR="00974FCF">
          <w:rPr>
            <w:lang w:val="en-US"/>
          </w:rPr>
          <w:t xml:space="preserve">the </w:t>
        </w:r>
        <w:r w:rsidR="00C82775" w:rsidRPr="00E86A8B">
          <w:rPr>
            <w:lang w:val="en-US"/>
          </w:rPr>
          <w:t>criteria</w:t>
        </w:r>
        <w:r w:rsidR="00974FCF">
          <w:rPr>
            <w:lang w:val="en-US"/>
          </w:rPr>
          <w:t xml:space="preserve"> reported in </w:t>
        </w:r>
      </w:ins>
      <w:r w:rsidRPr="003457D0">
        <w:t>Vahey</w:t>
      </w:r>
      <w:r w:rsidR="00D0309F">
        <w:t xml:space="preserve"> et al.</w:t>
      </w:r>
      <w:del w:id="360" w:author="revised" w:date="2024-10-18T20:48:00Z" w16du:dateUtc="2024-10-18T18:48:00Z">
        <w:r w:rsidR="00312C6B">
          <w:delText>’</w:delText>
        </w:r>
        <w:r w:rsidR="00D0309F">
          <w:delText>s</w:delText>
        </w:r>
      </w:del>
      <w:r w:rsidR="00D0309F">
        <w:t xml:space="preserve"> (2015</w:t>
      </w:r>
      <w:ins w:id="361" w:author="revised" w:date="2024-10-18T20:48:00Z" w16du:dateUtc="2024-10-18T18:48:00Z">
        <w:r w:rsidR="00974FCF" w:rsidRPr="00E86A8B">
          <w:rPr>
            <w:lang w:val="en-US"/>
          </w:rPr>
          <w:t>)</w:t>
        </w:r>
        <w:r w:rsidRPr="00E86A8B">
          <w:rPr>
            <w:lang w:val="en-US"/>
          </w:rPr>
          <w:t>.</w:t>
        </w:r>
      </w:ins>
      <w:del w:id="362" w:author="revised" w:date="2024-10-18T20:48:00Z" w16du:dateUtc="2024-10-18T18:48:00Z">
        <w:r w:rsidR="00D0309F">
          <w:delText>)</w:delText>
        </w:r>
        <w:r w:rsidRPr="003457D0">
          <w:delText xml:space="preserve"> </w:delText>
        </w:r>
        <w:r w:rsidR="00C82775">
          <w:delText>criteria</w:delText>
        </w:r>
        <w:r w:rsidRPr="003457D0">
          <w:delText>.</w:delText>
        </w:r>
      </w:del>
      <w:r w:rsidRPr="003457D0">
        <w:t xml:space="preserve">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70AD8FE" w14:textId="236CA309" w:rsidR="00C96BF9" w:rsidRDefault="00000000" w:rsidP="00D77465">
      <w:pPr>
        <w:rPr>
          <w:del w:id="363" w:author="revised" w:date="2024-10-18T20:48:00Z" w16du:dateUtc="2024-10-18T18:48:00Z"/>
        </w:rPr>
      </w:pPr>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w:t>
      </w:r>
      <w:ins w:id="364" w:author="revised" w:date="2024-10-18T20:48:00Z" w16du:dateUtc="2024-10-18T18:48:00Z">
        <w:r w:rsidR="00517647" w:rsidRPr="00E86A8B">
          <w:rPr>
            <w:lang w:val="en-US"/>
          </w:rPr>
          <w:t>in</w:t>
        </w:r>
      </w:ins>
      <w:del w:id="365" w:author="revised" w:date="2024-10-18T20:48:00Z" w16du:dateUtc="2024-10-18T18:48:00Z">
        <w:r w:rsidR="00786A29">
          <w:delText>by</w:delText>
        </w:r>
      </w:del>
      <w:r w:rsidR="00786A29">
        <w:t xml:space="preserve">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w:t>
      </w:r>
      <w:r w:rsidR="007A42D1">
        <w:lastRenderedPageBreak/>
        <w:t>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w:t>
      </w:r>
      <w:ins w:id="366" w:author="revised" w:date="2024-10-18T20:48:00Z" w16du:dateUtc="2024-10-18T18:48:00Z">
        <w:r w:rsidR="0098773B">
          <w:rPr>
            <w:lang w:val="en-US"/>
          </w:rPr>
          <w:t>the original</w:t>
        </w:r>
      </w:ins>
      <w:del w:id="367" w:author="revised" w:date="2024-10-18T20:48:00Z" w16du:dateUtc="2024-10-18T18:48:00Z">
        <w:r w:rsidR="00786A29">
          <w:delText>their</w:delText>
        </w:r>
      </w:del>
      <w:r w:rsidR="00786A29">
        <w:t xml:space="preserve"> inclusion criteria, representing a </w:t>
      </w:r>
      <w:r w:rsidR="00646821">
        <w:t xml:space="preserve">potentially </w:t>
      </w:r>
      <w:r w:rsidR="00786A29">
        <w:t xml:space="preserve">serious source of incorrect non-inclusion error. </w:t>
      </w:r>
    </w:p>
    <w:p w14:paraId="163348A4" w14:textId="31AD6453" w:rsidR="00D324FD" w:rsidRDefault="00000000" w:rsidP="00D77465">
      <w:pPr>
        <w:rPr>
          <w:del w:id="368" w:author="revised" w:date="2024-10-18T20:48:00Z" w16du:dateUtc="2024-10-18T18:48:00Z"/>
        </w:rPr>
      </w:pPr>
      <w:r w:rsidRPr="00034410">
        <w:t xml:space="preserve">Note that these </w:t>
      </w:r>
      <w:r w:rsidR="00AA2718" w:rsidRPr="00034410">
        <w:t>extractions</w:t>
      </w:r>
      <w:r w:rsidRPr="00034410">
        <w:t xml:space="preserve"> </w:t>
      </w:r>
      <w:ins w:id="369" w:author="revised" w:date="2024-10-18T20:48:00Z" w16du:dateUtc="2024-10-18T18:48:00Z">
        <w:r w:rsidR="00517647" w:rsidRPr="00E86A8B">
          <w:rPr>
            <w:lang w:val="en-US"/>
          </w:rPr>
          <w:t>were</w:t>
        </w:r>
      </w:ins>
      <w:del w:id="370" w:author="revised" w:date="2024-10-18T20:48:00Z" w16du:dateUtc="2024-10-18T18:48:00Z">
        <w:r w:rsidRPr="00034410">
          <w:delText>are</w:delText>
        </w:r>
      </w:del>
      <w:r w:rsidRPr="00034410">
        <w:t xml:space="preserve"> not exhaustive: </w:t>
      </w:r>
      <w:ins w:id="371" w:author="revised" w:date="2024-10-18T20:48:00Z" w16du:dateUtc="2024-10-18T18:48:00Z">
        <w:r w:rsidR="00933E13" w:rsidRPr="00E86A8B">
          <w:rPr>
            <w:lang w:val="en-US"/>
          </w:rPr>
          <w:t>a small number of</w:t>
        </w:r>
      </w:ins>
      <w:del w:id="372" w:author="revised" w:date="2024-10-18T20:48:00Z" w16du:dateUtc="2024-10-18T18:48:00Z">
        <w:r w:rsidRPr="00034410">
          <w:delText>some</w:delText>
        </w:r>
      </w:del>
      <w:r w:rsidRPr="00034410">
        <w:t xml:space="preserve"> authors of original studies who </w:t>
      </w:r>
      <w:r w:rsidR="00A84EE3">
        <w:t xml:space="preserve">were reported as having </w:t>
      </w:r>
      <w:r w:rsidRPr="00034410">
        <w:t xml:space="preserve">replied to </w:t>
      </w:r>
      <w:ins w:id="373" w:author="revised" w:date="2024-10-18T20:48:00Z" w16du:dateUtc="2024-10-18T18:48:00Z">
        <w:r w:rsidR="001E0DE8">
          <w:rPr>
            <w:lang w:val="en-US"/>
          </w:rPr>
          <w:t xml:space="preserve">in </w:t>
        </w:r>
      </w:ins>
      <w:r w:rsidRPr="00034410">
        <w:t xml:space="preserve">Vahey </w:t>
      </w:r>
      <w:r w:rsidR="00A84EE3">
        <w:t>et al.</w:t>
      </w:r>
      <w:del w:id="374" w:author="revised" w:date="2024-10-18T20:48:00Z" w16du:dateUtc="2024-10-18T18:48:00Z">
        <w:r w:rsidR="00A84EE3">
          <w:delText>’s</w:delText>
        </w:r>
      </w:del>
      <w:r w:rsidR="00A84EE3">
        <w:t xml:space="preserve"> (2015)</w:t>
      </w:r>
      <w:ins w:id="375" w:author="revised" w:date="2024-10-18T20:48:00Z" w16du:dateUtc="2024-10-18T18:48:00Z">
        <w:r w:rsidR="001E0DE8">
          <w:rPr>
            <w:lang w:val="en-US"/>
          </w:rPr>
          <w:t xml:space="preserve"> as having responded to</w:t>
        </w:r>
      </w:ins>
      <w:r w:rsidRPr="00034410">
        <w:t xml:space="preserve"> requests for additional information did not reply to </w:t>
      </w:r>
      <w:r w:rsidR="007D03FD">
        <w:t>my requests, perhaps due to the passage of time the ‘half-life’ of data</w:t>
      </w:r>
      <w:r w:rsidRPr="00034410">
        <w:t xml:space="preserve">. </w:t>
      </w:r>
    </w:p>
    <w:p w14:paraId="345F74DC" w14:textId="2E3D8F75" w:rsidR="008F1F8F" w:rsidRDefault="00000000" w:rsidP="00D77465">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63EE8317" w14:textId="77777777" w:rsidR="00D85790" w:rsidRPr="00E86A8B" w:rsidRDefault="00000000" w:rsidP="00974D7B">
      <w:pPr>
        <w:pStyle w:val="Heading3"/>
        <w:rPr>
          <w:ins w:id="376" w:author="revised" w:date="2024-10-18T20:48:00Z" w16du:dateUtc="2024-10-18T18:48:00Z"/>
          <w:lang w:val="en-US"/>
        </w:rPr>
      </w:pPr>
      <w:ins w:id="377" w:author="revised" w:date="2024-10-18T20:48:00Z" w16du:dateUtc="2024-10-18T18:48:00Z">
        <w:r w:rsidRPr="00E86A8B">
          <w:rPr>
            <w:lang w:val="en-US"/>
          </w:rPr>
          <w:t>Selection bias</w:t>
        </w:r>
      </w:ins>
    </w:p>
    <w:p w14:paraId="288F9D94" w14:textId="77777777" w:rsidR="00625E20" w:rsidRDefault="00625E20">
      <w:pPr>
        <w:spacing w:line="240" w:lineRule="auto"/>
        <w:ind w:firstLine="0"/>
        <w:rPr>
          <w:del w:id="378" w:author="revised" w:date="2024-10-18T20:48:00Z" w16du:dateUtc="2024-10-18T18:48:00Z"/>
          <w:b/>
          <w:bCs/>
        </w:rPr>
      </w:pPr>
      <w:del w:id="379" w:author="revised" w:date="2024-10-18T20:48:00Z" w16du:dateUtc="2024-10-18T18:48:00Z">
        <w:r>
          <w:br w:type="page"/>
        </w:r>
      </w:del>
    </w:p>
    <w:p w14:paraId="194A14D2" w14:textId="609AAA99" w:rsidR="00D85790" w:rsidRDefault="00D85790" w:rsidP="00974D7B">
      <w:pPr>
        <w:pStyle w:val="Heading3"/>
        <w:rPr>
          <w:del w:id="380" w:author="revised" w:date="2024-10-18T20:48:00Z" w16du:dateUtc="2024-10-18T18:48:00Z"/>
        </w:rPr>
      </w:pPr>
      <w:del w:id="381" w:author="revised" w:date="2024-10-18T20:48:00Z" w16du:dateUtc="2024-10-18T18:48:00Z">
        <w:r>
          <w:delText>Cherry picking</w:delText>
        </w:r>
      </w:del>
    </w:p>
    <w:p w14:paraId="0F55FA89" w14:textId="0FBB7983" w:rsidR="009C30F9" w:rsidRDefault="00D85790" w:rsidP="00D77465">
      <w:r>
        <w:t xml:space="preserve">The high rate of inappropriate inclusions and inappropriate non-inclusions raises questions about whether these choices were random or suffered from </w:t>
      </w:r>
      <w:ins w:id="382" w:author="revised" w:date="2024-10-18T20:48:00Z" w16du:dateUtc="2024-10-18T18:48:00Z">
        <w:r w:rsidR="00FA5778" w:rsidRPr="00E86A8B">
          <w:rPr>
            <w:lang w:val="en-US"/>
          </w:rPr>
          <w:t xml:space="preserve">some form of </w:t>
        </w:r>
        <w:r w:rsidR="00CA1945" w:rsidRPr="00E86A8B">
          <w:rPr>
            <w:lang w:val="en-US"/>
          </w:rPr>
          <w:t>selection bias</w:t>
        </w:r>
        <w:r w:rsidR="00FA5778" w:rsidRPr="00E86A8B">
          <w:rPr>
            <w:lang w:val="en-US"/>
          </w:rPr>
          <w:t xml:space="preserve">, for example, </w:t>
        </w:r>
        <w:r w:rsidR="00CA1945" w:rsidRPr="00E86A8B">
          <w:rPr>
            <w:lang w:val="en-US"/>
          </w:rPr>
          <w:t>the</w:t>
        </w:r>
      </w:ins>
      <w:del w:id="383" w:author="revised" w:date="2024-10-18T20:48:00Z" w16du:dateUtc="2024-10-18T18:48:00Z">
        <w:r>
          <w:delText>cherry picking, i.e.,</w:delText>
        </w:r>
      </w:del>
      <w:r>
        <w:t xml:space="preserve"> differential inclusion of </w:t>
      </w:r>
      <w:del w:id="384" w:author="revised" w:date="2024-10-18T20:48:00Z" w16du:dateUtc="2024-10-18T18:48:00Z">
        <w:r>
          <w:delText xml:space="preserve">larger </w:delText>
        </w:r>
      </w:del>
      <w:r>
        <w:t>effect sizes</w:t>
      </w:r>
      <w:ins w:id="385" w:author="revised" w:date="2024-10-18T20:48:00Z" w16du:dateUtc="2024-10-18T18:48:00Z">
        <w:r w:rsidR="00FA5778" w:rsidRPr="00E86A8B">
          <w:rPr>
            <w:lang w:val="en-US"/>
          </w:rPr>
          <w:t xml:space="preserve"> dependent on their magnitude</w:t>
        </w:r>
        <w:r w:rsidR="00EB2876" w:rsidRPr="00E86A8B">
          <w:rPr>
            <w:lang w:val="en-US"/>
          </w:rPr>
          <w:t xml:space="preserve"> or statistical significance</w:t>
        </w:r>
        <w:r w:rsidR="00000000" w:rsidRPr="00E86A8B">
          <w:rPr>
            <w:lang w:val="en-US"/>
          </w:rPr>
          <w:t>.</w:t>
        </w:r>
      </w:ins>
      <w:del w:id="386" w:author="revised" w:date="2024-10-18T20:48:00Z" w16du:dateUtc="2024-10-18T18:48:00Z">
        <w:r>
          <w:delText>.</w:delText>
        </w:r>
      </w:del>
      <w:r>
        <w:t xml:space="preserve"> </w:t>
      </w:r>
      <w:r w:rsidR="00D154BD">
        <w:t>While not examined systematically</w:t>
      </w:r>
      <w:r w:rsidR="003B4E92">
        <w:t xml:space="preserve"> due to time constraints, </w:t>
      </w:r>
      <w:r w:rsidR="00D154BD">
        <w:t xml:space="preserve">examples of </w:t>
      </w:r>
      <w:ins w:id="387" w:author="revised" w:date="2024-10-18T20:48:00Z" w16du:dateUtc="2024-10-18T18:48:00Z">
        <w:r w:rsidR="00CA1945" w:rsidRPr="00E86A8B">
          <w:rPr>
            <w:lang w:val="en-US"/>
          </w:rPr>
          <w:t>potential bias</w:t>
        </w:r>
      </w:ins>
      <w:del w:id="388" w:author="revised" w:date="2024-10-18T20:48:00Z" w16du:dateUtc="2024-10-18T18:48:00Z">
        <w:r w:rsidR="00D154BD">
          <w:delText xml:space="preserve">apparent </w:delText>
        </w:r>
        <w:r w:rsidR="00DE1933">
          <w:delText>cherry</w:delText>
        </w:r>
        <w:r w:rsidR="003B4E92">
          <w:delText xml:space="preserve"> picking</w:delText>
        </w:r>
      </w:del>
      <w:r w:rsidR="003B4E92">
        <w:t xml:space="preserve"> </w:t>
      </w:r>
      <w:r w:rsidR="00EB59A6">
        <w:t>can be found</w:t>
      </w:r>
      <w:r w:rsidR="003B4E92">
        <w:t xml:space="preserve">. </w:t>
      </w:r>
      <w:r w:rsidR="000463AA">
        <w:t xml:space="preserve">For example, </w:t>
      </w:r>
      <w:r w:rsidR="003B4E92">
        <w:t xml:space="preserve">Vahey et al. (2015) included six correlations extracted from Carpenter et al.’s </w:t>
      </w:r>
      <w:r w:rsidR="003B4E92">
        <w:fldChar w:fldCharType="begin"/>
      </w:r>
      <w:r w:rsidR="003B4E92">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fldChar w:fldCharType="separate"/>
      </w:r>
      <w:r w:rsidR="003B4E92">
        <w:rPr>
          <w:noProof/>
        </w:rPr>
        <w:t>(2012)</w:t>
      </w:r>
      <w:r w:rsidR="003B4E92">
        <w:fldChar w:fldCharType="end"/>
      </w:r>
      <w:r w:rsidR="003B4E92">
        <w:t xml:space="preserve"> Table 2 that refer to correlations between three treatment variables (v</w:t>
      </w:r>
      <w:r w:rsidR="003B4E92" w:rsidRPr="003B4E92">
        <w:t>oucher earnings</w:t>
      </w:r>
      <w:r w:rsidR="003B4E92">
        <w:t xml:space="preserve"> in therapy,</w:t>
      </w:r>
      <w:r w:rsidR="003B4E92" w:rsidRPr="003B4E92">
        <w:t xml:space="preserve"> </w:t>
      </w:r>
      <w:r w:rsidR="003B4E92">
        <w:t>percent of v</w:t>
      </w:r>
      <w:r w:rsidR="003B4E92" w:rsidRPr="003B4E92">
        <w:t>isits attended</w:t>
      </w:r>
      <w:r w:rsidR="003B4E92">
        <w:t xml:space="preserve">, and percent of </w:t>
      </w:r>
      <w:r w:rsidR="003B4E92" w:rsidRPr="003B4E92">
        <w:t>cocaine</w:t>
      </w:r>
      <w:r w:rsidR="003B4E92">
        <w:t>-</w:t>
      </w:r>
      <w:r w:rsidR="003B4E92" w:rsidRPr="003B4E92">
        <w:t>negative</w:t>
      </w:r>
      <w:r w:rsidR="003B4E92">
        <w:t xml:space="preserve"> urine tests) and three of the IRAP’s trial types (i.e., with cocaine-positive, with cocaine-negative, and no-cocaine negative). These correlations have an average of </w:t>
      </w:r>
      <w:r w:rsidR="003B4E92" w:rsidRPr="003B4E92">
        <w:rPr>
          <w:i/>
          <w:iCs/>
        </w:rPr>
        <w:t>r</w:t>
      </w:r>
      <w:r w:rsidR="003B4E92">
        <w:t xml:space="preserve"> = .45.</w:t>
      </w:r>
      <w:r w:rsidR="00F65C49">
        <w:t xml:space="preserve"> However, </w:t>
      </w:r>
      <w:ins w:id="389" w:author="revised" w:date="2024-10-18T20:48:00Z" w16du:dateUtc="2024-10-18T18:48:00Z">
        <w:r w:rsidR="00D5198D" w:rsidRPr="00E86A8B">
          <w:rPr>
            <w:lang w:val="en-US"/>
          </w:rPr>
          <w:t xml:space="preserve">other </w:t>
        </w:r>
        <w:r w:rsidR="00F65C49" w:rsidRPr="00E86A8B">
          <w:rPr>
            <w:lang w:val="en-US"/>
          </w:rPr>
          <w:t xml:space="preserve">correlations </w:t>
        </w:r>
        <w:r w:rsidR="00D5198D" w:rsidRPr="00E86A8B">
          <w:rPr>
            <w:lang w:val="en-US"/>
          </w:rPr>
          <w:t>reported in the sample table that appeared to meet the inclusion criteria were</w:t>
        </w:r>
      </w:ins>
      <w:del w:id="390" w:author="revised" w:date="2024-10-18T20:48:00Z" w16du:dateUtc="2024-10-18T18:48:00Z">
        <w:r w:rsidR="00F65C49">
          <w:delText>they elected</w:delText>
        </w:r>
      </w:del>
      <w:r w:rsidR="00F65C49">
        <w:t xml:space="preserve"> not </w:t>
      </w:r>
      <w:ins w:id="391" w:author="revised" w:date="2024-10-18T20:48:00Z" w16du:dateUtc="2024-10-18T18:48:00Z">
        <w:r w:rsidR="00D5198D" w:rsidRPr="00E86A8B">
          <w:rPr>
            <w:lang w:val="en-US"/>
          </w:rPr>
          <w:t>included (i.e.,</w:t>
        </w:r>
      </w:ins>
      <w:del w:id="392" w:author="revised" w:date="2024-10-18T20:48:00Z" w16du:dateUtc="2024-10-18T18:48:00Z">
        <w:r w:rsidR="00F65C49">
          <w:delText>to include</w:delText>
        </w:r>
      </w:del>
      <w:r w:rsidR="00F65C49">
        <w:t xml:space="preserve"> correlations between the criterion variables and the IRAP’s fourth trial type</w:t>
      </w:r>
      <w:ins w:id="393" w:author="revised" w:date="2024-10-18T20:48:00Z" w16du:dateUtc="2024-10-18T18:48:00Z">
        <w:r w:rsidR="00D5198D" w:rsidRPr="00E86A8B">
          <w:rPr>
            <w:lang w:val="en-US"/>
          </w:rPr>
          <w:t xml:space="preserve">: </w:t>
        </w:r>
      </w:ins>
      <w:del w:id="394" w:author="revised" w:date="2024-10-18T20:48:00Z" w16du:dateUtc="2024-10-18T18:48:00Z">
        <w:r w:rsidR="00F65C49">
          <w:delText xml:space="preserve"> (</w:delText>
        </w:r>
      </w:del>
      <w:r w:rsidR="00F65C49">
        <w:t>no cocaine-positive</w:t>
      </w:r>
      <w:ins w:id="395" w:author="revised" w:date="2024-10-18T20:48:00Z" w16du:dateUtc="2024-10-18T18:48:00Z">
        <w:r w:rsidR="00D5198D" w:rsidRPr="00E86A8B">
          <w:rPr>
            <w:lang w:val="en-US"/>
          </w:rPr>
          <w:t>).</w:t>
        </w:r>
      </w:ins>
      <w:del w:id="396" w:author="revised" w:date="2024-10-18T20:48:00Z" w16du:dateUtc="2024-10-18T18:48:00Z">
        <w:r w:rsidR="00F65C49">
          <w:delText>), despite these also being presented in the table.</w:delText>
        </w:r>
      </w:del>
      <w:r w:rsidR="00F65C49">
        <w:t xml:space="preserve"> These </w:t>
      </w:r>
      <w:ins w:id="397" w:author="revised" w:date="2024-10-18T20:48:00Z" w16du:dateUtc="2024-10-18T18:48:00Z">
        <w:r w:rsidR="00D5198D" w:rsidRPr="00E86A8B">
          <w:rPr>
            <w:lang w:val="en-US"/>
          </w:rPr>
          <w:t xml:space="preserve">excluded </w:t>
        </w:r>
      </w:ins>
      <w:del w:id="398" w:author="revised" w:date="2024-10-18T20:48:00Z" w16du:dateUtc="2024-10-18T18:48:00Z">
        <w:r w:rsidR="00F65C49">
          <w:delText xml:space="preserve">three non-included </w:delText>
        </w:r>
      </w:del>
      <w:r w:rsidR="00F65C49">
        <w:t>correlations were much smaller (</w:t>
      </w:r>
      <w:proofErr w:type="spellStart"/>
      <w:r w:rsidR="00F65C49" w:rsidRPr="00F65C49">
        <w:rPr>
          <w:i/>
          <w:iCs/>
        </w:rPr>
        <w:t>r</w:t>
      </w:r>
      <w:r w:rsidR="002B034D" w:rsidRPr="002B034D">
        <w:t>s</w:t>
      </w:r>
      <w:proofErr w:type="spellEnd"/>
      <w:r w:rsidR="00F65C49">
        <w:t xml:space="preserve"> = .03, .19, and .19</w:t>
      </w:r>
      <w:r w:rsidR="008D15F2">
        <w:t>;</w:t>
      </w:r>
      <w:r w:rsidR="00F65C49">
        <w:t xml:space="preserve"> mean </w:t>
      </w:r>
      <w:r w:rsidR="000463AA" w:rsidRPr="000463AA">
        <w:rPr>
          <w:i/>
          <w:iCs/>
        </w:rPr>
        <w:t>r</w:t>
      </w:r>
      <w:r w:rsidR="000463AA">
        <w:t xml:space="preserve"> </w:t>
      </w:r>
      <w:r w:rsidR="00F65C49">
        <w:t>= .13</w:t>
      </w:r>
      <w:del w:id="399" w:author="revised" w:date="2024-10-18T20:48:00Z" w16du:dateUtc="2024-10-18T18:48:00Z">
        <w:r w:rsidR="00F65C49">
          <w:delText>), but appear to also meet Vahey et al.’s (2015) inclusion criteria (i.e., both the IRAP and the criterion task were clinically relevant</w:delText>
        </w:r>
      </w:del>
      <w:r w:rsidR="00F65C49">
        <w:t>).</w:t>
      </w:r>
      <w:r w:rsidR="009C30F9">
        <w:t xml:space="preserve"> </w:t>
      </w:r>
    </w:p>
    <w:p w14:paraId="23D666D5" w14:textId="6992C2EA" w:rsidR="00D154BD" w:rsidRDefault="009C30F9" w:rsidP="00D77465">
      <w:r>
        <w:t xml:space="preserve">Similarly, putting aside the issue of a lack of a criterion variable for a moment, Vahey et al. (2015) </w:t>
      </w:r>
      <w:ins w:id="400" w:author="revised" w:date="2024-10-18T20:48:00Z" w16du:dateUtc="2024-10-18T18:48:00Z">
        <w:r w:rsidR="00000000" w:rsidRPr="00E86A8B">
          <w:rPr>
            <w:lang w:val="en-US"/>
          </w:rPr>
          <w:t>include</w:t>
        </w:r>
        <w:r w:rsidR="00053439" w:rsidRPr="00E86A8B">
          <w:rPr>
            <w:lang w:val="en-US"/>
          </w:rPr>
          <w:t>d</w:t>
        </w:r>
      </w:ins>
      <w:del w:id="401" w:author="revised" w:date="2024-10-18T20:48:00Z" w16du:dateUtc="2024-10-18T18:48:00Z">
        <w:r>
          <w:delText>elected to include</w:delText>
        </w:r>
      </w:del>
      <w:r>
        <w:t xml:space="preserve"> four effect sizes from Dawson et al. </w:t>
      </w:r>
      <w:r>
        <w:fldChar w:fldCharType="begin"/>
      </w:r>
      <w:r w:rsidR="00E77251">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fldChar w:fldCharType="separate"/>
      </w:r>
      <w:r>
        <w:rPr>
          <w:noProof/>
        </w:rPr>
        <w:t>(2009)</w:t>
      </w:r>
      <w:r>
        <w:fldChar w:fldCharType="end"/>
      </w:r>
      <w:r>
        <w:t xml:space="preserve"> that were derived from the magnitude of the effect on each of the four IRAP trial-types in the non-sex offenders group. </w:t>
      </w:r>
      <w:r>
        <w:lastRenderedPageBreak/>
        <w:t xml:space="preserve">However, </w:t>
      </w:r>
      <w:ins w:id="402" w:author="revised" w:date="2024-10-18T20:48:00Z" w16du:dateUtc="2024-10-18T18:48:00Z">
        <w:r w:rsidR="00B5554C" w:rsidRPr="00E86A8B">
          <w:rPr>
            <w:lang w:val="en-US"/>
          </w:rPr>
          <w:t>the analysis</w:t>
        </w:r>
      </w:ins>
      <w:del w:id="403" w:author="revised" w:date="2024-10-18T20:48:00Z" w16du:dateUtc="2024-10-18T18:48:00Z">
        <w:r>
          <w:delText>they</w:delText>
        </w:r>
      </w:del>
      <w:r>
        <w:t xml:space="preserve"> did not </w:t>
      </w:r>
      <w:del w:id="404" w:author="revised" w:date="2024-10-18T20:48:00Z" w16du:dateUtc="2024-10-18T18:48:00Z">
        <w:r>
          <w:delText xml:space="preserve">also </w:delText>
        </w:r>
      </w:del>
      <w:r>
        <w:t xml:space="preserve">include </w:t>
      </w:r>
      <w:del w:id="405" w:author="revised" w:date="2024-10-18T20:48:00Z" w16du:dateUtc="2024-10-18T18:48:00Z">
        <w:r>
          <w:delText xml:space="preserve">the </w:delText>
        </w:r>
      </w:del>
      <w:r w:rsidR="00123ACA">
        <w:t>four</w:t>
      </w:r>
      <w:ins w:id="406" w:author="revised" w:date="2024-10-18T20:48:00Z" w16du:dateUtc="2024-10-18T18:48:00Z">
        <w:r w:rsidR="00123ACA" w:rsidRPr="00E86A8B">
          <w:rPr>
            <w:lang w:val="en-US"/>
          </w:rPr>
          <w:t xml:space="preserve"> </w:t>
        </w:r>
        <w:r w:rsidR="00B5554C" w:rsidRPr="00E86A8B">
          <w:rPr>
            <w:lang w:val="en-US"/>
          </w:rPr>
          <w:t>additional</w:t>
        </w:r>
      </w:ins>
      <w:r w:rsidR="00123ACA">
        <w:t xml:space="preserve"> </w:t>
      </w:r>
      <w:r>
        <w:t xml:space="preserve">effects associated with the sex </w:t>
      </w:r>
      <w:proofErr w:type="gramStart"/>
      <w:r>
        <w:t>offenders</w:t>
      </w:r>
      <w:proofErr w:type="gramEnd"/>
      <w:r>
        <w:t xml:space="preserve"> group, despite </w:t>
      </w:r>
      <w:r w:rsidR="00D13673">
        <w:t>that group</w:t>
      </w:r>
      <w:r>
        <w:t xml:space="preserve"> arguably being of greater clinical relevance. Inspection of Dawson et al.’s (2009) Figure 2 demonstrates that the four non-included effect sizes are all much smaller than the included ones.</w:t>
      </w:r>
      <w:r w:rsidR="007B041D">
        <w:t xml:space="preserve"> Extraction of the means from the plot using </w:t>
      </w:r>
      <w:proofErr w:type="spellStart"/>
      <w:r w:rsidR="007B041D">
        <w:t>WebPlotDigitizer</w:t>
      </w:r>
      <w:proofErr w:type="spellEnd"/>
      <w:r w:rsidR="007B041D">
        <w:t xml:space="preserve"> </w:t>
      </w:r>
      <w:r w:rsidR="007B041D">
        <w:fldChar w:fldCharType="begin"/>
      </w:r>
      <w:r w:rsidR="007B041D">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fldChar w:fldCharType="separate"/>
      </w:r>
      <w:r w:rsidR="007B041D">
        <w:rPr>
          <w:noProof/>
        </w:rPr>
        <w:t>(Marin et al., 2017)</w:t>
      </w:r>
      <w:r w:rsidR="007B041D">
        <w:fldChar w:fldCharType="end"/>
      </w:r>
      <w:r w:rsidR="007B041D">
        <w:t xml:space="preserve"> demonstrated that the means for the effects included in the meta-analysis (.62, .63, .56, .58; </w:t>
      </w:r>
      <w:ins w:id="407" w:author="revised" w:date="2024-10-18T20:48:00Z" w16du:dateUtc="2024-10-18T18:48:00Z">
        <w:r w:rsidR="002158B6" w:rsidRPr="00E86A8B">
          <w:rPr>
            <w:lang w:val="en-US"/>
          </w:rPr>
          <w:t>mean</w:t>
        </w:r>
      </w:ins>
      <w:del w:id="408" w:author="revised" w:date="2024-10-18T20:48:00Z" w16du:dateUtc="2024-10-18T18:48:00Z">
        <w:r w:rsidR="007B041D">
          <w:delText>average</w:delText>
        </w:r>
      </w:del>
      <w:r w:rsidR="007B041D">
        <w:t xml:space="preserve"> = .59) were </w:t>
      </w:r>
      <w:del w:id="409" w:author="revised" w:date="2024-10-18T20:48:00Z" w16du:dateUtc="2024-10-18T18:48:00Z">
        <w:r w:rsidR="007B041D">
          <w:delText xml:space="preserve">descriptively </w:delText>
        </w:r>
      </w:del>
      <w:r w:rsidR="007B041D">
        <w:t xml:space="preserve">twice as large </w:t>
      </w:r>
      <w:ins w:id="410" w:author="revised" w:date="2024-10-18T20:48:00Z" w16du:dateUtc="2024-10-18T18:48:00Z">
        <w:r w:rsidR="00900048" w:rsidRPr="00E86A8B">
          <w:rPr>
            <w:lang w:val="en-US"/>
          </w:rPr>
          <w:t xml:space="preserve">on average </w:t>
        </w:r>
      </w:ins>
      <w:r w:rsidR="007B041D">
        <w:t xml:space="preserve">as the ones that were not (.54, .00, .31, .29; </w:t>
      </w:r>
      <w:ins w:id="411" w:author="revised" w:date="2024-10-18T20:48:00Z" w16du:dateUtc="2024-10-18T18:48:00Z">
        <w:r w:rsidR="002158B6" w:rsidRPr="00E86A8B">
          <w:rPr>
            <w:lang w:val="en-US"/>
          </w:rPr>
          <w:t>mean</w:t>
        </w:r>
      </w:ins>
      <w:del w:id="412" w:author="revised" w:date="2024-10-18T20:48:00Z" w16du:dateUtc="2024-10-18T18:48:00Z">
        <w:r w:rsidR="007B041D">
          <w:delText>average</w:delText>
        </w:r>
      </w:del>
      <w:r w:rsidR="007B041D">
        <w:t xml:space="preserve"> = .28).</w:t>
      </w:r>
    </w:p>
    <w:p w14:paraId="7064A7BF" w14:textId="5603DC67" w:rsidR="0024266C" w:rsidRDefault="0024266C" w:rsidP="00D77465">
      <w:r>
        <w:t xml:space="preserve">Another example can be found in </w:t>
      </w:r>
      <w:ins w:id="413" w:author="revised" w:date="2024-10-18T20:48:00Z" w16du:dateUtc="2024-10-18T18:48:00Z">
        <w:r w:rsidR="000426EF" w:rsidRPr="00E86A8B">
          <w:rPr>
            <w:lang w:val="en-US"/>
          </w:rPr>
          <w:t>the</w:t>
        </w:r>
      </w:ins>
      <w:del w:id="414" w:author="revised" w:date="2024-10-18T20:48:00Z" w16du:dateUtc="2024-10-18T18:48:00Z">
        <w:r>
          <w:delText>Vahey et al.’s (2015)</w:delText>
        </w:r>
      </w:del>
      <w:r>
        <w:t xml:space="preserve"> inclusion of two effect sizes from Vahey et al. </w:t>
      </w:r>
      <w:r>
        <w:fldChar w:fldCharType="begin"/>
      </w:r>
      <w:r>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fldChar w:fldCharType="separate"/>
      </w:r>
      <w:r>
        <w:rPr>
          <w:noProof/>
        </w:rPr>
        <w:t>(2010)</w:t>
      </w:r>
      <w:r>
        <w:fldChar w:fldCharType="end"/>
      </w:r>
      <w:r>
        <w:t xml:space="preserve"> that were derived from the magnitude of the IRAP effect in the smokers group (</w:t>
      </w:r>
      <w:r w:rsidRPr="000209D5">
        <w:rPr>
          <w:i/>
          <w:iCs/>
        </w:rPr>
        <w:t>r</w:t>
      </w:r>
      <w:r>
        <w:t xml:space="preserve"> = .89 and .55</w:t>
      </w:r>
      <w:ins w:id="415" w:author="revised" w:date="2024-10-18T20:48:00Z" w16du:dateUtc="2024-10-18T18:48:00Z">
        <w:r w:rsidR="00C65185" w:rsidRPr="00E86A8B">
          <w:rPr>
            <w:lang w:val="en-US"/>
          </w:rPr>
          <w:t>).</w:t>
        </w:r>
      </w:ins>
      <w:del w:id="416" w:author="revised" w:date="2024-10-18T20:48:00Z" w16du:dateUtc="2024-10-18T18:48:00Z">
        <w:r>
          <w:delText xml:space="preserve">, noting </w:delText>
        </w:r>
        <w:r w:rsidR="007144E9">
          <w:delText xml:space="preserve">also </w:delText>
        </w:r>
        <w:r>
          <w:delText>that the correlation of .89 is implausibly large).</w:delText>
        </w:r>
      </w:del>
      <w:r>
        <w:t xml:space="preserve"> However, inspection of </w:t>
      </w:r>
      <w:ins w:id="417" w:author="revised" w:date="2024-10-18T20:48:00Z" w16du:dateUtc="2024-10-18T18:48:00Z">
        <w:r w:rsidR="00CA45D3" w:rsidRPr="00E86A8B">
          <w:rPr>
            <w:lang w:val="en-US"/>
          </w:rPr>
          <w:t xml:space="preserve">Table 3 in </w:t>
        </w:r>
      </w:ins>
      <w:r>
        <w:t>Vahey et al.</w:t>
      </w:r>
      <w:del w:id="418" w:author="revised" w:date="2024-10-18T20:48:00Z" w16du:dateUtc="2024-10-18T18:48:00Z">
        <w:r>
          <w:delText>’s</w:delText>
        </w:r>
      </w:del>
      <w:r>
        <w:t xml:space="preserve"> (2010) </w:t>
      </w:r>
      <w:del w:id="419" w:author="revised" w:date="2024-10-18T20:48:00Z" w16du:dateUtc="2024-10-18T18:48:00Z">
        <w:r>
          <w:delText xml:space="preserve">Table 3 </w:delText>
        </w:r>
      </w:del>
      <w:r>
        <w:t xml:space="preserve">demonstrates that six other effects were not </w:t>
      </w:r>
      <w:ins w:id="420" w:author="revised" w:date="2024-10-18T20:48:00Z" w16du:dateUtc="2024-10-18T18:48:00Z">
        <w:r w:rsidR="00555731" w:rsidRPr="00E86A8B">
          <w:rPr>
            <w:lang w:val="en-US"/>
          </w:rPr>
          <w:t>included</w:t>
        </w:r>
      </w:ins>
      <w:del w:id="421" w:author="revised" w:date="2024-10-18T20:48:00Z" w16du:dateUtc="2024-10-18T18:48:00Z">
        <w:r>
          <w:delText>extracted</w:delText>
        </w:r>
      </w:del>
      <w:r>
        <w:t xml:space="preserve">, all of which are much smaller than the included ones. </w:t>
      </w:r>
      <w:r w:rsidR="0069675F">
        <w:t xml:space="preserve">Vahey et al.’s (2010) </w:t>
      </w:r>
      <w:r>
        <w:t xml:space="preserve">Table 3 reports only means and not </w:t>
      </w:r>
      <w:proofErr w:type="gramStart"/>
      <w:r>
        <w:t>SDs</w:t>
      </w:r>
      <w:proofErr w:type="gramEnd"/>
      <w:r>
        <w:t xml:space="preserve"> so it is not possible to recalculate correlations without additional information, but the means used in the included effects were 0.21 and 0.34, whereas the six non-included means ranged from 0.00 to 0.07.</w:t>
      </w:r>
      <w:ins w:id="422" w:author="revised" w:date="2024-10-18T20:48:00Z" w16du:dateUtc="2024-10-18T18:48:00Z">
        <w:r w:rsidR="00F0228F" w:rsidRPr="00E86A8B">
          <w:rPr>
            <w:lang w:val="en-US"/>
          </w:rPr>
          <w:t xml:space="preserve"> </w:t>
        </w:r>
        <w:r w:rsidR="000067D6" w:rsidRPr="00E86A8B">
          <w:rPr>
            <w:lang w:val="en-US"/>
          </w:rPr>
          <w:t>These examples</w:t>
        </w:r>
        <w:r w:rsidR="003E7BB7" w:rsidRPr="00E86A8B">
          <w:rPr>
            <w:lang w:val="en-US"/>
          </w:rPr>
          <w:t xml:space="preserve"> </w:t>
        </w:r>
        <w:r w:rsidR="000067D6" w:rsidRPr="00E86A8B">
          <w:rPr>
            <w:lang w:val="en-US"/>
          </w:rPr>
          <w:t xml:space="preserve">suggest that </w:t>
        </w:r>
        <w:r w:rsidR="00FC766B" w:rsidRPr="00E86A8B">
          <w:rPr>
            <w:lang w:val="en-US"/>
          </w:rPr>
          <w:t xml:space="preserve">the effect sizes employed in </w:t>
        </w:r>
        <w:r w:rsidR="000067D6" w:rsidRPr="00E86A8B">
          <w:rPr>
            <w:lang w:val="en-US"/>
          </w:rPr>
          <w:t xml:space="preserve">Vahey et al. (2015) </w:t>
        </w:r>
        <w:r w:rsidR="00FC766B" w:rsidRPr="00E86A8B">
          <w:rPr>
            <w:lang w:val="en-US"/>
          </w:rPr>
          <w:t xml:space="preserve">suffer </w:t>
        </w:r>
        <w:r w:rsidR="005D6255" w:rsidRPr="00E86A8B">
          <w:rPr>
            <w:lang w:val="en-US"/>
          </w:rPr>
          <w:t>from selection bias</w:t>
        </w:r>
        <w:r w:rsidR="003E7BB7" w:rsidRPr="00E86A8B">
          <w:rPr>
            <w:lang w:val="en-US"/>
          </w:rPr>
          <w:t xml:space="preserve"> for larger effect sizes. These examples are illustrative rather than comprehensive, on the basis</w:t>
        </w:r>
        <w:r w:rsidR="00582E9A" w:rsidRPr="00E86A8B">
          <w:rPr>
            <w:lang w:val="en-US"/>
          </w:rPr>
          <w:t xml:space="preserve"> that these verifications were time-consuming and, in combination with the other issues found, the results of Vahey et al. (2015) are already severely undermined.</w:t>
        </w:r>
      </w:ins>
    </w:p>
    <w:p w14:paraId="533911BF" w14:textId="59C1C922" w:rsidR="001B7D5B" w:rsidRDefault="000067D6" w:rsidP="00D77465">
      <w:pPr>
        <w:rPr>
          <w:del w:id="423" w:author="revised" w:date="2024-10-18T20:48:00Z" w16du:dateUtc="2024-10-18T18:48:00Z"/>
        </w:rPr>
      </w:pPr>
      <w:del w:id="424" w:author="revised" w:date="2024-10-18T20:48:00Z" w16du:dateUtc="2024-10-18T18:48:00Z">
        <w:r>
          <w:delText>These examples, which are intended to be illustrative rather than comprehensive, suggest that Vahey et al.’s (2015) included effect sizes suffer from apparent cherry picking.</w:delText>
        </w:r>
      </w:del>
    </w:p>
    <w:p w14:paraId="02BA5BD2" w14:textId="1EFFB7C0" w:rsidR="004112F6" w:rsidRPr="00034410" w:rsidRDefault="00000000" w:rsidP="00974D7B">
      <w:pPr>
        <w:pStyle w:val="Heading3"/>
      </w:pPr>
      <w:r w:rsidRPr="00034410">
        <w:t>Assessment of erroneous calculation</w:t>
      </w:r>
    </w:p>
    <w:p w14:paraId="4261493A" w14:textId="1712CE6E" w:rsidR="004112F6" w:rsidRPr="00034410" w:rsidRDefault="00000000" w:rsidP="00D77465">
      <w:pPr>
        <w:rPr>
          <w:del w:id="425" w:author="revised" w:date="2024-10-18T20:48:00Z" w16du:dateUtc="2024-10-18T18:48:00Z"/>
        </w:rPr>
      </w:pPr>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 xml:space="preserve">(e.g., </w:t>
      </w:r>
      <w:proofErr w:type="spellStart"/>
      <w:r w:rsidRPr="00034410">
        <w:rPr>
          <w:sz w:val="20"/>
        </w:rPr>
        <w:t>Gøtzsche</w:t>
      </w:r>
      <w:proofErr w:type="spellEnd"/>
      <w:r w:rsidRPr="00034410">
        <w:rPr>
          <w:sz w:val="20"/>
        </w:rPr>
        <w:t xml:space="preserve"> et al., 2007; </w:t>
      </w:r>
      <w:proofErr w:type="spellStart"/>
      <w:r w:rsidRPr="00034410">
        <w:rPr>
          <w:sz w:val="20"/>
        </w:rPr>
        <w:t>Maassen</w:t>
      </w:r>
      <w:proofErr w:type="spellEnd"/>
      <w:r w:rsidRPr="00034410">
        <w:rPr>
          <w:sz w:val="20"/>
        </w:rPr>
        <w:t xml:space="preserve"> et al., 2020)</w:t>
      </w:r>
      <w:r w:rsidRPr="00034410">
        <w:fldChar w:fldCharType="end"/>
      </w:r>
      <w:r w:rsidRPr="00034410">
        <w:t xml:space="preserve">. </w:t>
      </w:r>
      <w:ins w:id="426" w:author="revised" w:date="2024-10-18T20:48:00Z" w16du:dateUtc="2024-10-18T18:48:00Z">
        <w:r w:rsidR="00264450" w:rsidRPr="00E86A8B">
          <w:rPr>
            <w:lang w:val="en-US"/>
          </w:rPr>
          <w:t>T</w:t>
        </w:r>
        <w:r w:rsidRPr="00E86A8B">
          <w:rPr>
            <w:lang w:val="en-US"/>
          </w:rPr>
          <w:t>he</w:t>
        </w:r>
      </w:ins>
      <w:del w:id="427" w:author="revised" w:date="2024-10-18T20:48:00Z" w16du:dateUtc="2024-10-18T18:48:00Z">
        <w:r w:rsidRPr="00034410">
          <w:delText>In their</w:delText>
        </w:r>
      </w:del>
      <w:r w:rsidRPr="00034410">
        <w:t xml:space="preserve"> supplementary materials</w:t>
      </w:r>
      <w:ins w:id="428" w:author="revised" w:date="2024-10-18T20:48:00Z" w16du:dateUtc="2024-10-18T18:48:00Z">
        <w:r w:rsidR="00264450" w:rsidRPr="00E86A8B">
          <w:rPr>
            <w:lang w:val="en-US"/>
          </w:rPr>
          <w:t xml:space="preserve"> </w:t>
        </w:r>
        <w:r w:rsidR="005A56B1" w:rsidRPr="00E86A8B">
          <w:rPr>
            <w:lang w:val="en-US"/>
          </w:rPr>
          <w:t>for</w:t>
        </w:r>
      </w:ins>
      <w:del w:id="429" w:author="revised" w:date="2024-10-18T20:48:00Z" w16du:dateUtc="2024-10-18T18:48:00Z">
        <w:r w:rsidRPr="00034410">
          <w:delText>,</w:delText>
        </w:r>
      </w:del>
      <w:r w:rsidRPr="00034410">
        <w:t xml:space="preserve"> Vahey et al. (2015) </w:t>
      </w:r>
      <w:ins w:id="430" w:author="revised" w:date="2024-10-18T20:48:00Z" w16du:dateUtc="2024-10-18T18:48:00Z">
        <w:r w:rsidRPr="00E86A8B">
          <w:rPr>
            <w:lang w:val="en-US"/>
          </w:rPr>
          <w:t>provide</w:t>
        </w:r>
      </w:ins>
      <w:del w:id="431" w:author="revised" w:date="2024-10-18T20:48:00Z" w16du:dateUtc="2024-10-18T18:48:00Z">
        <w:r w:rsidRPr="00034410">
          <w:delText>provided</w:delText>
        </w:r>
      </w:del>
      <w:r w:rsidRPr="00034410">
        <w:t xml:space="preserve"> explanations and references for how individual effect sizes were converted to </w:t>
      </w:r>
      <w:ins w:id="432" w:author="revised" w:date="2024-10-18T20:48:00Z" w16du:dateUtc="2024-10-18T18:48:00Z">
        <w:r w:rsidRPr="00E86A8B">
          <w:rPr>
            <w:lang w:val="en-US"/>
          </w:rPr>
          <w:t>Pearson</w:t>
        </w:r>
        <w:r w:rsidR="00952D81">
          <w:rPr>
            <w:lang w:val="en-US"/>
          </w:rPr>
          <w:t>’</w:t>
        </w:r>
        <w:r w:rsidRPr="00E86A8B">
          <w:rPr>
            <w:lang w:val="en-US"/>
          </w:rPr>
          <w:t>s</w:t>
        </w:r>
      </w:ins>
      <w:del w:id="433" w:author="revised" w:date="2024-10-18T20:48:00Z" w16du:dateUtc="2024-10-18T18:48:00Z">
        <w:r w:rsidRPr="00034410">
          <w:delText>Pearson's</w:delText>
        </w:r>
      </w:del>
      <w:r w:rsidRPr="00034410">
        <w:t xml:space="preserve"> </w:t>
      </w:r>
      <w:r w:rsidRPr="00034410">
        <w:rPr>
          <w:i/>
          <w:iCs/>
        </w:rPr>
        <w:t>r</w:t>
      </w:r>
      <w:r w:rsidRPr="00034410">
        <w:t xml:space="preserve">. </w:t>
      </w:r>
      <w:r>
        <w:lastRenderedPageBreak/>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ins w:id="434" w:author="revised" w:date="2024-10-18T20:48:00Z" w16du:dateUtc="2024-10-18T18:48:00Z">
        <w:r w:rsidR="005E2603" w:rsidRPr="00E86A8B">
          <w:rPr>
            <w:lang w:val="en-US"/>
          </w:rPr>
          <w:t xml:space="preserve"> </w:t>
        </w:r>
      </w:ins>
    </w:p>
    <w:p w14:paraId="294309EB" w14:textId="5CD41E02" w:rsidR="004112F6" w:rsidRDefault="00000000" w:rsidP="00D77465">
      <w:r w:rsidRPr="00034410">
        <w:t>A comprehensive assessment of the reproducibility of the conversions of the individual effect sizes to Pearson</w:t>
      </w:r>
      <w:r w:rsidR="00E03E24">
        <w:t>’</w:t>
      </w:r>
      <w:r w:rsidRPr="00034410">
        <w:t xml:space="preserve">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0BE050AB" w14:textId="77777777" w:rsidR="009F3291" w:rsidRPr="00CC11E4" w:rsidRDefault="00000000" w:rsidP="00D77465">
      <w:pPr>
        <w:pStyle w:val="Heading2"/>
      </w:pPr>
      <w:r w:rsidRPr="00CC11E4">
        <w:t>Issues in the publication bias analyses</w:t>
      </w:r>
    </w:p>
    <w:p w14:paraId="378370DC" w14:textId="77777777" w:rsidR="00453EBE" w:rsidRDefault="00000000" w:rsidP="00D77465">
      <w:pPr>
        <w:rPr>
          <w:del w:id="435" w:author="revised" w:date="2024-10-18T20:48:00Z" w16du:dateUtc="2024-10-18T18:48:00Z"/>
        </w:rPr>
      </w:pPr>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488D7F5D" w14:textId="16F0BDAA" w:rsidR="009F3291" w:rsidRPr="00CC11E4" w:rsidRDefault="00000000" w:rsidP="00D77465">
      <w:r w:rsidRPr="00CC11E4">
        <w:t xml:space="preserve">First, </w:t>
      </w:r>
      <w:ins w:id="436" w:author="revised" w:date="2024-10-18T20:48:00Z" w16du:dateUtc="2024-10-18T18:48:00Z">
        <w:r w:rsidR="007E641E" w:rsidRPr="00E86A8B">
          <w:rPr>
            <w:lang w:val="en-US"/>
          </w:rPr>
          <w:t xml:space="preserve">the conclusions reported in </w:t>
        </w:r>
      </w:ins>
      <w:r w:rsidRPr="00CC11E4">
        <w:t xml:space="preserve">Vahey et al. (2015) </w:t>
      </w:r>
      <w:ins w:id="437" w:author="revised" w:date="2024-10-18T20:48:00Z" w16du:dateUtc="2024-10-18T18:48:00Z">
        <w:r w:rsidR="007E641E" w:rsidRPr="00E86A8B">
          <w:rPr>
            <w:lang w:val="en-US"/>
          </w:rPr>
          <w:t>were</w:t>
        </w:r>
      </w:ins>
      <w:del w:id="438" w:author="revised" w:date="2024-10-18T20:48:00Z" w16du:dateUtc="2024-10-18T18:48:00Z">
        <w:r w:rsidRPr="00CC11E4">
          <w:delText>conclude</w:delText>
        </w:r>
      </w:del>
      <w:r w:rsidRPr="00CC11E4">
        <w:t xml:space="preserve"> that </w:t>
      </w:r>
      <w:ins w:id="439" w:author="revised" w:date="2024-10-18T20:48:00Z" w16du:dateUtc="2024-10-18T18:48:00Z">
        <w:r w:rsidRPr="00E86A8B">
          <w:rPr>
            <w:lang w:val="en-US"/>
          </w:rPr>
          <w:t>“</w:t>
        </w:r>
      </w:ins>
      <w:del w:id="440" w:author="revised" w:date="2024-10-18T20:48:00Z" w16du:dateUtc="2024-10-18T18:48:00Z">
        <w:r w:rsidRPr="00CC11E4">
          <w:delText xml:space="preserve">the results of these tests suggest “that </w:delText>
        </w:r>
      </w:del>
      <w:r w:rsidRPr="00CC11E4">
        <w:t xml:space="preserve">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such non-significant results is</w:t>
      </w:r>
      <w:r w:rsidR="00122EDC" w:rsidRPr="00E86A8B">
        <w:rPr>
          <w:lang w:val="en-US"/>
        </w:rPr>
        <w:t xml:space="preserve"> that</w:t>
      </w:r>
      <w:r w:rsidR="00122EDC" w:rsidRPr="00CC11E4">
        <w:t xml:space="preserve"> no evidence of bias was obtained rather than evidence of no bias. This </w:t>
      </w:r>
      <w:r w:rsidR="00455DB6" w:rsidRPr="00CC11E4">
        <w:t xml:space="preserve">difference in wording may seem subtle at </w:t>
      </w:r>
      <w:r w:rsidR="00FA3255" w:rsidRPr="00CC11E4">
        <w:t>first but</w:t>
      </w:r>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w:t>
      </w:r>
      <w:r w:rsidR="00794292">
        <w:lastRenderedPageBreak/>
        <w:t xml:space="preserve">this null effect would need to be strong to dismiss the presence of bias as a plausible default assumption. </w:t>
      </w:r>
    </w:p>
    <w:p w14:paraId="775BEBA6" w14:textId="6C99DCEB" w:rsidR="00455DB6" w:rsidRPr="009F3291" w:rsidRDefault="00000000" w:rsidP="00D77465">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w:t>
      </w:r>
      <w:del w:id="441" w:author="revised" w:date="2024-10-18T20:48:00Z" w16du:dateUtc="2024-10-18T18:48:00Z">
        <w:r w:rsidR="00220BB9">
          <w:delText xml:space="preserve">they do not </w:delText>
        </w:r>
        <w:r w:rsidR="005D591A">
          <w:delText xml:space="preserve">consider </w:delText>
        </w:r>
      </w:del>
      <w:r w:rsidR="00220BB9">
        <w:t>this</w:t>
      </w:r>
      <w:r w:rsidR="005D591A">
        <w:t xml:space="preserve"> </w:t>
      </w:r>
      <w:ins w:id="442" w:author="revised" w:date="2024-10-18T20:48:00Z" w16du:dateUtc="2024-10-18T18:48:00Z">
        <w:r w:rsidR="006B14AB">
          <w:rPr>
            <w:lang w:val="en-US"/>
          </w:rPr>
          <w:t xml:space="preserve">was not reported as being considered </w:t>
        </w:r>
      </w:ins>
      <w:r w:rsidR="005D591A">
        <w:t xml:space="preserve">in </w:t>
      </w:r>
      <w:ins w:id="443" w:author="revised" w:date="2024-10-18T20:48:00Z" w16du:dateUtc="2024-10-18T18:48:00Z">
        <w:r w:rsidR="006B14AB">
          <w:rPr>
            <w:lang w:val="en-US"/>
          </w:rPr>
          <w:t>the</w:t>
        </w:r>
      </w:ins>
      <w:del w:id="444" w:author="revised" w:date="2024-10-18T20:48:00Z" w16du:dateUtc="2024-10-18T18:48:00Z">
        <w:r w:rsidR="005D591A">
          <w:delText>their</w:delText>
        </w:r>
      </w:del>
      <w:r w:rsidR="005D591A">
        <w:t xml:space="preserve"> estimation of bias</w:t>
      </w:r>
      <w:ins w:id="445" w:author="revised" w:date="2024-10-18T20:48:00Z" w16du:dateUtc="2024-10-18T18:48:00Z">
        <w:r w:rsidR="006B14AB">
          <w:rPr>
            <w:lang w:val="en-US"/>
          </w:rPr>
          <w:t xml:space="preserve"> in Vahey et al. </w:t>
        </w:r>
      </w:ins>
      <w:del w:id="446" w:author="revised" w:date="2024-10-18T20:48:00Z" w16du:dateUtc="2024-10-18T18:48:00Z">
        <w:r w:rsidR="00220BB9">
          <w:delText>.</w:delText>
        </w:r>
      </w:del>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of publication bias without also reporting </w:t>
      </w:r>
      <w:r w:rsidR="003D01B6" w:rsidRPr="0082796D">
        <w:rPr>
          <w:i/>
          <w:iCs/>
        </w:rPr>
        <w:t>prima facie</w:t>
      </w:r>
      <w:r w:rsidR="003D01B6">
        <w:t xml:space="preserve"> evidence of publication bias from </w:t>
      </w:r>
      <w:ins w:id="447" w:author="revised" w:date="2024-10-18T20:48:00Z" w16du:dateUtc="2024-10-18T18:48:00Z">
        <w:r w:rsidR="003D01B6" w:rsidRPr="00E86A8B">
          <w:rPr>
            <w:lang w:val="en-US"/>
          </w:rPr>
          <w:t>one</w:t>
        </w:r>
        <w:r w:rsidR="00AB07B5" w:rsidRPr="00E86A8B">
          <w:rPr>
            <w:lang w:val="en-US"/>
          </w:rPr>
          <w:t>’</w:t>
        </w:r>
        <w:r w:rsidR="003D01B6" w:rsidRPr="00E86A8B">
          <w:rPr>
            <w:lang w:val="en-US"/>
          </w:rPr>
          <w:t>s</w:t>
        </w:r>
      </w:ins>
      <w:del w:id="448" w:author="revised" w:date="2024-10-18T20:48:00Z" w16du:dateUtc="2024-10-18T18:48:00Z">
        <w:r w:rsidR="003D01B6">
          <w:delText>one's</w:delText>
        </w:r>
      </w:del>
      <w:r w:rsidR="003D01B6">
        <w:t xml:space="preserve"> own research group ignores important evidence</w:t>
      </w:r>
      <w:del w:id="449" w:author="revised" w:date="2024-10-18T20:48:00Z" w16du:dateUtc="2024-10-18T18:48:00Z">
        <w:r w:rsidR="005B2B9F">
          <w:delText>,</w:delText>
        </w:r>
      </w:del>
      <w:r w:rsidR="005B2B9F">
        <w:t xml:space="preserve"> and does so in a way that is biased </w:t>
      </w:r>
      <w:ins w:id="450" w:author="revised" w:date="2024-10-18T20:48:00Z" w16du:dateUtc="2024-10-18T18:48:00Z">
        <w:r w:rsidR="005B2B9F" w:rsidRPr="00E86A8B">
          <w:rPr>
            <w:lang w:val="en-US"/>
          </w:rPr>
          <w:t>toward</w:t>
        </w:r>
      </w:ins>
      <w:del w:id="451" w:author="revised" w:date="2024-10-18T20:48:00Z" w16du:dateUtc="2024-10-18T18:48:00Z">
        <w:r w:rsidR="005B2B9F">
          <w:delText>towards</w:delText>
        </w:r>
      </w:del>
      <w:r w:rsidR="005B2B9F">
        <w:t xml:space="preserve"> enhancing the </w:t>
      </w:r>
      <w:r w:rsidR="00856724">
        <w:t xml:space="preserve">apparent </w:t>
      </w:r>
      <w:r w:rsidR="005B2B9F">
        <w:t>criterion validity of the measure</w:t>
      </w:r>
      <w:del w:id="452" w:author="revised" w:date="2024-10-18T20:48:00Z" w16du:dateUtc="2024-10-18T18:48:00Z">
        <w:r w:rsidR="00986FBB">
          <w:delText xml:space="preserve"> – a measure which was also created by the last author of Vahey et al. </w:delText>
        </w:r>
      </w:del>
      <w:r w:rsidR="00986FBB">
        <w:t>(2015).</w:t>
      </w:r>
      <w:r w:rsidR="00986FBB">
        <w:t xml:space="preserve"> </w:t>
      </w:r>
    </w:p>
    <w:p w14:paraId="1C6C297B" w14:textId="0023B178" w:rsidR="004112F6" w:rsidRPr="00034410" w:rsidRDefault="00000000" w:rsidP="00D77465">
      <w:pPr>
        <w:pStyle w:val="Heading2"/>
      </w:pPr>
      <w:r w:rsidRPr="00034410">
        <w:t>Corrected meta-analysis and power analyses</w:t>
      </w:r>
      <w:ins w:id="453" w:author="revised" w:date="2024-10-18T20:48:00Z" w16du:dateUtc="2024-10-18T18:48:00Z">
        <w:r w:rsidR="00B03471" w:rsidRPr="00E86A8B">
          <w:rPr>
            <w:lang w:val="en-US"/>
          </w:rPr>
          <w:t xml:space="preserve"> to illustrate the compound impact of the issues</w:t>
        </w:r>
      </w:ins>
    </w:p>
    <w:p w14:paraId="7C8015FE" w14:textId="745BF27A" w:rsidR="004E47BB" w:rsidRPr="00871704" w:rsidRDefault="00000000" w:rsidP="00D77465">
      <w:proofErr w:type="gramStart"/>
      <w:r w:rsidRPr="00034410">
        <w:t>In order to</w:t>
      </w:r>
      <w:proofErr w:type="gramEnd"/>
      <w:r w:rsidRPr="00034410">
        <w:t xml:space="preserve">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r w:rsidRPr="00871704">
        <w:t xml:space="preserve">analyses. </w:t>
      </w:r>
      <w:ins w:id="454" w:author="revised" w:date="2024-10-18T20:48:00Z" w16du:dateUtc="2024-10-18T18:48:00Z">
        <w:r w:rsidR="00B03471" w:rsidRPr="00E86A8B">
          <w:rPr>
            <w:lang w:val="en-US"/>
          </w:rPr>
          <w:t>Importantly, the purpose of this new meta-analysis was not to present its results as a more accurate estimate of the IRAP’s criterion validity, but rather to illustrate the compound impact of the various errors that were outlined above on the meta-estimate.</w:t>
        </w:r>
        <w:r w:rsidR="00FA6B89" w:rsidRPr="00E86A8B">
          <w:rPr>
            <w:lang w:val="en-US"/>
          </w:rPr>
          <w:t xml:space="preserve"> I return to this point in the discussion.</w:t>
        </w:r>
      </w:ins>
      <w:del w:id="455" w:author="revised" w:date="2024-10-18T20:48:00Z" w16du:dateUtc="2024-10-18T18:48:00Z">
        <w:r w:rsidRPr="00871704">
          <w:delText>Whereas Vahey et al.’s (2015) method of dealing with the non-independence of multiple effect sizes taken from the same study was to average them, research suggests that it is more appropriate to model these dependencies using three-level meta-analyses (i.e., multi-level meta-analyses: Van den Noortgate et al. 2013).</w:delText>
        </w:r>
      </w:del>
      <w:r w:rsidRPr="00871704">
        <w:t xml:space="preserve"> </w:t>
      </w:r>
    </w:p>
    <w:p w14:paraId="58D8A7F5" w14:textId="067220C5" w:rsidR="004E47BB" w:rsidRPr="00871704" w:rsidRDefault="00000000" w:rsidP="00D77465">
      <w:ins w:id="456" w:author="revised" w:date="2024-10-18T20:48:00Z" w16du:dateUtc="2024-10-18T18:48:00Z">
        <w:r w:rsidRPr="00E86A8B">
          <w:rPr>
            <w:lang w:val="en-US"/>
          </w:rPr>
          <w:t>T</w:t>
        </w:r>
        <w:r w:rsidR="001D6214" w:rsidRPr="00E86A8B">
          <w:rPr>
            <w:lang w:val="en-US"/>
          </w:rPr>
          <w:t xml:space="preserve">he </w:t>
        </w:r>
        <w:r w:rsidRPr="00E86A8B">
          <w:rPr>
            <w:lang w:val="en-US"/>
          </w:rPr>
          <w:t xml:space="preserve">method employed of dealing with the non-independence of multiple effect sizes </w:t>
        </w:r>
        <w:r w:rsidR="001D6214" w:rsidRPr="00E86A8B">
          <w:rPr>
            <w:lang w:val="en-US"/>
          </w:rPr>
          <w:t xml:space="preserve">taken from the same study in Vahey et al. (2015) </w:t>
        </w:r>
        <w:r w:rsidRPr="00E86A8B">
          <w:rPr>
            <w:lang w:val="en-US"/>
          </w:rPr>
          <w:t xml:space="preserve">was to average those effect sizes at the </w:t>
        </w:r>
        <w:r w:rsidRPr="00E86A8B">
          <w:rPr>
            <w:lang w:val="en-US"/>
          </w:rPr>
          <w:lastRenderedPageBreak/>
          <w:t xml:space="preserve">article level. However, </w:t>
        </w:r>
        <w:r w:rsidR="007D4FD4" w:rsidRPr="00E86A8B">
          <w:rPr>
            <w:lang w:val="en-US"/>
          </w:rPr>
          <w:t xml:space="preserve">best practices for meta-analyses argue </w:t>
        </w:r>
        <w:r w:rsidRPr="00E86A8B">
          <w:rPr>
            <w:lang w:val="en-US"/>
          </w:rPr>
          <w:t xml:space="preserve">that it is more appropriate to model these dependencies using three-level meta-analyses </w:t>
        </w:r>
        <w:r w:rsidR="00517265">
          <w:rPr>
            <w:lang w:val="en-US"/>
          </w:rPr>
          <w:fldChar w:fldCharType="begin"/>
        </w:r>
        <w:r w:rsidR="00517265">
          <w:rPr>
            <w:lang w:val="en-US"/>
          </w:rPr>
          <w:instrText xml:space="preserve"> ADDIN ZOTERO_ITEM CSL_CITATION {"citationID":"OZATKjsV","properties":{"formattedCitation":"(i.e., multi-level meta-analysis: Van den Noortgate et al., 2013)","plainCitation":"(i.e., multi-level meta-analysis: Van den Noortgate et al., 2013)","noteIndex":0},"citationItems":[{"id":566,"uris":["http://zotero.org/users/1687755/items/EJVUU2IS"],"itemData":{"id":566,"type":"article-journal","abstract":"Although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unbiased.","container-title":"Behavior Research Methods","DOI":"10.3758/s13428-012-0261-6","ISSN":"1554-3528","issue":"2","journalAbbreviation":"Behav Res Methods","language":"eng","note":"PMID: 23055166","page":"576-594","source":"PubMed","title":"Three-level meta-analysis of dependent effect sizes","volume":"45","author":[{"family":"Van den Noortgate","given":"Wim"},{"family":"López-López","given":"José Antonio"},{"family":"Marín-Martínez","given":"Fulgencio"},{"family":"Sánchez-Meca","given":"Julio"}],"issued":{"date-parts":[["2013",6]]}},"label":"page","prefix":"i.e., multi-level meta-analysis: "}],"schema":"https://github.com/citation-style-language/schema/raw/master/csl-citation.json"} </w:instrText>
        </w:r>
        <w:r w:rsidR="00517265">
          <w:rPr>
            <w:lang w:val="en-US"/>
          </w:rPr>
          <w:fldChar w:fldCharType="separate"/>
        </w:r>
        <w:r w:rsidR="00517265">
          <w:rPr>
            <w:noProof/>
            <w:lang w:val="en-US"/>
          </w:rPr>
          <w:t>(i.e., multi-level meta-analysis: Van den Noortgate et al., 2013)</w:t>
        </w:r>
        <w:r w:rsidR="00517265">
          <w:rPr>
            <w:lang w:val="en-US"/>
          </w:rPr>
          <w:fldChar w:fldCharType="end"/>
        </w:r>
        <w:r w:rsidR="00A06199">
          <w:rPr>
            <w:lang w:val="en-US"/>
          </w:rPr>
          <w:t xml:space="preserve">. </w:t>
        </w:r>
      </w:ins>
      <w:r w:rsidRPr="00871704">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AB0576C" w14:textId="77777777" w:rsidR="004E47BB" w:rsidRPr="00871704" w:rsidRDefault="00000000" w:rsidP="00D77465">
      <w:pPr>
        <w:rPr>
          <w:del w:id="457" w:author="revised" w:date="2024-10-18T20:48:00Z" w16du:dateUtc="2024-10-18T18:48:00Z"/>
        </w:rPr>
      </w:pPr>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2A166F8D" w14:textId="635FDD63" w:rsidR="004E47BB" w:rsidRPr="00871704" w:rsidRDefault="00000000" w:rsidP="00D77465">
      <w:pPr>
        <w:rPr>
          <w:del w:id="458" w:author="revised" w:date="2024-10-18T20:48:00Z" w16du:dateUtc="2024-10-18T18:48:00Z"/>
        </w:rPr>
      </w:pPr>
      <w:r w:rsidRPr="00871704">
        <w:t xml:space="preserve">Table 1 contains the new power analyses based on this meta-effect size. As can be seen from the table, sample sizes are substantially larger than those recommended </w:t>
      </w:r>
      <w:ins w:id="459" w:author="revised" w:date="2024-10-18T20:48:00Z" w16du:dateUtc="2024-10-18T18:48:00Z">
        <w:r w:rsidR="00264108" w:rsidRPr="00E86A8B">
          <w:rPr>
            <w:lang w:val="en-US"/>
          </w:rPr>
          <w:t>in</w:t>
        </w:r>
      </w:ins>
      <w:del w:id="460" w:author="revised" w:date="2024-10-18T20:48:00Z" w16du:dateUtc="2024-10-18T18:48:00Z">
        <w:r w:rsidRPr="00871704">
          <w:delText>by</w:delText>
        </w:r>
      </w:del>
      <w:r w:rsidRPr="00871704">
        <w:t xml:space="preserve"> Vahey et al. (2015). For example, whereas the original abstract includes the recommendation that IRAP studies should employ “</w:t>
      </w:r>
      <w:r w:rsidRPr="00871704">
        <w:rPr>
          <w:i/>
          <w:iCs/>
        </w:rPr>
        <w:t>N</w:t>
      </w:r>
      <w:r w:rsidRPr="00871704">
        <w:t xml:space="preserve"> </w:t>
      </w:r>
    </w:p>
    <w:p w14:paraId="39C2393B" w14:textId="6FBD052A" w:rsidR="004E47BB" w:rsidRPr="00871704" w:rsidRDefault="00000000" w:rsidP="00D77465">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ins w:id="461" w:author="revised" w:date="2024-10-18T20:48:00Z" w16du:dateUtc="2024-10-18T18:48:00Z">
        <w:r w:rsidR="00D5339D" w:rsidRPr="00E86A8B">
          <w:rPr>
            <w:lang w:val="en-US"/>
          </w:rPr>
          <w:t xml:space="preserve">Again, it is important to note that I do not endorse these estimates for the purposes of sample size planning, I present them here only to illustrate the compound impact of the errors detected in the results presented in Vahey et al. (2015). </w:t>
        </w:r>
      </w:ins>
    </w:p>
    <w:p w14:paraId="6B1A716F" w14:textId="77777777" w:rsidR="00032ADB" w:rsidRDefault="00032ADB" w:rsidP="00D77465"/>
    <w:p w14:paraId="707EA9D4" w14:textId="77777777" w:rsidR="00032ADB" w:rsidRDefault="00000000" w:rsidP="00D77465">
      <w:pPr>
        <w:rPr>
          <w:b/>
          <w:bCs/>
        </w:rPr>
      </w:pPr>
      <w:r>
        <w:br w:type="column"/>
      </w:r>
      <w:r w:rsidRPr="00D0718D">
        <w:rPr>
          <w:b/>
          <w:bCs/>
        </w:rPr>
        <w:lastRenderedPageBreak/>
        <w:t xml:space="preserve">Figure </w:t>
      </w:r>
      <w:r>
        <w:rPr>
          <w:b/>
          <w:bCs/>
        </w:rPr>
        <w:t>5</w:t>
      </w:r>
      <w:r w:rsidRPr="00D0718D">
        <w:rPr>
          <w:b/>
          <w:bCs/>
        </w:rPr>
        <w:t xml:space="preserve">. </w:t>
      </w:r>
      <w:r w:rsidRPr="00DE7D92">
        <w:t>Forest plot for the new meta-analysis.</w:t>
      </w:r>
    </w:p>
    <w:p w14:paraId="0CB77921" w14:textId="716D90B4" w:rsidR="00D5488E" w:rsidRDefault="00000000" w:rsidP="00625E20">
      <w:pPr>
        <w:ind w:firstLine="0"/>
        <w:jc w:val="center"/>
      </w:pPr>
      <w:r>
        <w:rPr>
          <w:noProof/>
        </w:rPr>
        <w:drawing>
          <wp:inline distT="0" distB="0" distL="0" distR="0" wp14:anchorId="295A826F" wp14:editId="53BA9423">
            <wp:extent cx="1674254" cy="8160816"/>
            <wp:effectExtent l="0" t="0" r="254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6"/>
                    <a:stretch>
                      <a:fillRect/>
                    </a:stretch>
                  </pic:blipFill>
                  <pic:spPr>
                    <a:xfrm>
                      <a:off x="0" y="0"/>
                      <a:ext cx="1712431" cy="8346902"/>
                    </a:xfrm>
                    <a:prstGeom prst="rect">
                      <a:avLst/>
                    </a:prstGeom>
                  </pic:spPr>
                </pic:pic>
              </a:graphicData>
            </a:graphic>
          </wp:inline>
        </w:drawing>
      </w:r>
    </w:p>
    <w:p w14:paraId="75AE9B96" w14:textId="77777777" w:rsidR="00B95E95" w:rsidRPr="00871704" w:rsidRDefault="00000000" w:rsidP="00D77465">
      <w:pPr>
        <w:pStyle w:val="Heading1"/>
      </w:pPr>
      <w:r w:rsidRPr="00871704">
        <w:lastRenderedPageBreak/>
        <w:t>Discussion</w:t>
      </w:r>
    </w:p>
    <w:p w14:paraId="4693B6F6" w14:textId="4FF83CA6" w:rsidR="00F31469" w:rsidRPr="00871704" w:rsidRDefault="00000000" w:rsidP="00D77465">
      <w:pPr>
        <w:rPr>
          <w:del w:id="462" w:author="revised" w:date="2024-10-18T20:48:00Z" w16du:dateUtc="2024-10-18T18:48:00Z"/>
        </w:rPr>
      </w:pPr>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w:t>
      </w:r>
      <w:ins w:id="463" w:author="revised" w:date="2024-10-18T20:48:00Z" w16du:dateUtc="2024-10-18T18:48:00Z">
        <w:r w:rsidR="00FE5843" w:rsidRPr="00E86A8B">
          <w:rPr>
            <w:lang w:val="en-US"/>
          </w:rPr>
          <w:t>the</w:t>
        </w:r>
      </w:ins>
      <w:del w:id="464" w:author="revised" w:date="2024-10-18T20:48:00Z" w16du:dateUtc="2024-10-18T18:48:00Z">
        <w:r w:rsidR="00AB2048" w:rsidRPr="00871704">
          <w:delText>Vahey et al.’s (2015)</w:delText>
        </w:r>
      </w:del>
      <w:r w:rsidR="00AB2048" w:rsidRPr="00871704">
        <w:t xml:space="preserve">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ins w:id="465" w:author="revised" w:date="2024-10-18T20:48:00Z" w16du:dateUtc="2024-10-18T18:48:00Z">
        <w:r w:rsidR="00EA7DFA" w:rsidRPr="00E86A8B">
          <w:rPr>
            <w:lang w:val="en-US"/>
          </w:rPr>
          <w:t>.</w:t>
        </w:r>
      </w:ins>
      <w:del w:id="466" w:author="revised" w:date="2024-10-18T20:48:00Z" w16du:dateUtc="2024-10-18T18:48:00Z">
        <w:r w:rsidR="00477EC4">
          <w:delText>, with the closest reproducing requiring two serious errors to be made on purpose (using the wrong dataset and mislabelling Confidence Intervals as Credibility Intervals and vice versa)</w:delText>
        </w:r>
        <w:r w:rsidR="00EA7DFA" w:rsidRPr="00871704">
          <w:delText>.</w:delText>
        </w:r>
      </w:del>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2BDEE3BE" w14:textId="77777777" w:rsidR="00F24EA3" w:rsidRPr="00871704" w:rsidRDefault="00000000" w:rsidP="00D77465">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20D3CAD7" w14:textId="6036DC98" w:rsidR="00240F20" w:rsidRPr="00871704" w:rsidRDefault="00000000" w:rsidP="00D77465">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in order to </w:t>
      </w:r>
      <w:ins w:id="467" w:author="revised" w:date="2024-10-18T20:48:00Z" w16du:dateUtc="2024-10-18T18:48:00Z">
        <w:r w:rsidR="00C90C53" w:rsidRPr="00E86A8B">
          <w:rPr>
            <w:lang w:val="en-US"/>
          </w:rPr>
          <w:t>illustrate</w:t>
        </w:r>
      </w:ins>
      <w:del w:id="468" w:author="revised" w:date="2024-10-18T20:48:00Z" w16du:dateUtc="2024-10-18T18:48:00Z">
        <w:r w:rsidR="008926B3" w:rsidRPr="00871704">
          <w:delText>convey</w:delText>
        </w:r>
      </w:del>
      <w:r w:rsidR="008926B3" w:rsidRPr="00871704">
        <w:t xml:space="preserve"> the combined impact of these issues on the </w:t>
      </w:r>
      <w:ins w:id="469" w:author="revised" w:date="2024-10-18T20:48:00Z" w16du:dateUtc="2024-10-18T18:48:00Z">
        <w:r w:rsidR="00C90C53" w:rsidRPr="00E86A8B">
          <w:rPr>
            <w:lang w:val="en-US"/>
          </w:rPr>
          <w:t xml:space="preserve">original article’s </w:t>
        </w:r>
      </w:ins>
      <w:r w:rsidR="008926B3" w:rsidRPr="00871704">
        <w:t>conclusions</w:t>
      </w:r>
      <w:ins w:id="470" w:author="revised" w:date="2024-10-18T20:48:00Z" w16du:dateUtc="2024-10-18T18:48:00Z">
        <w:r w:rsidR="00FB2F03" w:rsidRPr="00E86A8B">
          <w:rPr>
            <w:lang w:val="en-US"/>
          </w:rPr>
          <w:t xml:space="preserve"> (i.e., without endorsing the results of this new meta-analysis as a valid estimate of the IRAP’s criterion validity, or the results of the power analysis as genuine recommendations for sample size planning)</w:t>
        </w:r>
        <w:r w:rsidR="008926B3" w:rsidRPr="00E86A8B">
          <w:rPr>
            <w:lang w:val="en-US"/>
          </w:rPr>
          <w:t>.</w:t>
        </w:r>
      </w:ins>
      <w:del w:id="471" w:author="revised" w:date="2024-10-18T20:48:00Z" w16du:dateUtc="2024-10-18T18:48:00Z">
        <w:r w:rsidR="008926B3" w:rsidRPr="00871704">
          <w:delText>.</w:delText>
        </w:r>
      </w:del>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xml:space="preserve">, according to </w:t>
      </w:r>
      <w:ins w:id="472" w:author="revised" w:date="2024-10-18T20:48:00Z" w16du:dateUtc="2024-10-18T18:48:00Z">
        <w:r w:rsidR="00D065B6" w:rsidRPr="00E86A8B">
          <w:rPr>
            <w:lang w:val="en-US"/>
          </w:rPr>
          <w:t>the</w:t>
        </w:r>
        <w:r w:rsidR="00BB7BDE">
          <w:rPr>
            <w:lang w:val="en-US"/>
          </w:rPr>
          <w:t xml:space="preserve"> reported</w:t>
        </w:r>
      </w:ins>
      <w:del w:id="473" w:author="revised" w:date="2024-10-18T20:48:00Z" w16du:dateUtc="2024-10-18T18:48:00Z">
        <w:r w:rsidR="00D065B6" w:rsidRPr="00871704">
          <w:delText>their</w:delText>
        </w:r>
      </w:del>
      <w:r w:rsidR="00D065B6" w:rsidRPr="00871704">
        <w:t xml:space="preserve"> results,</w:t>
      </w:r>
      <w:r w:rsidRPr="00871704">
        <w:t xml:space="preserve"> the </w:t>
      </w:r>
      <w:ins w:id="474" w:author="revised" w:date="2024-10-18T20:48:00Z" w16du:dateUtc="2024-10-18T18:48:00Z">
        <w:r w:rsidRPr="00E86A8B">
          <w:rPr>
            <w:lang w:val="en-US"/>
          </w:rPr>
          <w:t>IRAP</w:t>
        </w:r>
        <w:r w:rsidR="008076CB" w:rsidRPr="00E86A8B">
          <w:rPr>
            <w:lang w:val="en-US"/>
          </w:rPr>
          <w:t>’</w:t>
        </w:r>
        <w:r w:rsidRPr="00E86A8B">
          <w:rPr>
            <w:lang w:val="en-US"/>
          </w:rPr>
          <w:t>s</w:t>
        </w:r>
      </w:ins>
      <w:del w:id="475" w:author="revised" w:date="2024-10-18T20:48:00Z" w16du:dateUtc="2024-10-18T18:48:00Z">
        <w:r w:rsidRPr="00871704">
          <w:delText>IRAP's</w:delText>
        </w:r>
      </w:del>
      <w:r w:rsidRPr="00871704">
        <w:t xml:space="preserve"> criterion validity compares </w:t>
      </w:r>
      <w:r w:rsidR="00EE0367" w:rsidRPr="00871704">
        <w:t>“</w:t>
      </w:r>
      <w:proofErr w:type="spellStart"/>
      <w:r w:rsidRPr="00871704">
        <w:t>favorably</w:t>
      </w:r>
      <w:proofErr w:type="spellEnd"/>
      <w:r w:rsidR="00EE0367" w:rsidRPr="00871704">
        <w:t>”</w:t>
      </w:r>
      <w:r w:rsidRPr="00871704">
        <w:t xml:space="preserve"> to the other popular implicit measures </w:t>
      </w:r>
      <w:r w:rsidRPr="00871704">
        <w:lastRenderedPageBreak/>
        <w:t>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w:t>
      </w:r>
      <w:ins w:id="476" w:author="revised" w:date="2024-10-18T20:48:00Z" w16du:dateUtc="2024-10-18T18:48:00Z">
        <w:r w:rsidR="00665704">
          <w:rPr>
            <w:lang w:val="en-US"/>
          </w:rPr>
          <w:fldChar w:fldCharType="begin"/>
        </w:r>
        <w:r w:rsidR="00665704">
          <w:rPr>
            <w:lang w:val="en-US"/>
          </w:rPr>
          <w:instrText xml:space="preserve"> ADDIN ZOTERO_ITEM CSL_CITATION {"citationID":"i5ZlAkkK","properties":{"formattedCitation":"(Greenwald et al., 2009)","plainCitation":"(Greenwald et al., 2009)","noteIndex":0},"citationItems":[{"id":1883,"uris":["http://zotero.org/users/1687755/items/UG4JHIZJ"],"itemData":{"id":1883,"type":"article-journal","container-title":"Journal of Personality and Social Psychology","DOI":"10.1037/a0015575","ISSN":"1939-1315, 0022-3514","issue":"1","language":"en","page":"17-41","source":"CrossRef","title":"Understanding and using the Implicit Association Test: III. Meta-analysis of predictive validity.","title-short":"Understanding and using the Implicit Association Test","volume":"97","author":[{"family":"Greenwald","given":"Anthony G."},{"family":"Poehlman","given":"T. Andrew"},{"family":"Uhlmann","given":"Eric Luis"},{"family":"Banaji","given":"Mahzarin R."}],"issued":{"date-parts":[["2009"]]}}}],"schema":"https://github.com/citation-style-language/schema/raw/master/csl-citation.json"} </w:instrText>
        </w:r>
        <w:r w:rsidR="00665704">
          <w:rPr>
            <w:lang w:val="en-US"/>
          </w:rPr>
          <w:fldChar w:fldCharType="separate"/>
        </w:r>
        <w:r w:rsidR="00665704">
          <w:rPr>
            <w:noProof/>
            <w:lang w:val="en-US"/>
          </w:rPr>
          <w:t>Greenwald et al., 2009)</w:t>
        </w:r>
        <w:r w:rsidR="00665704">
          <w:rPr>
            <w:lang w:val="en-US"/>
          </w:rPr>
          <w:fldChar w:fldCharType="end"/>
        </w:r>
        <w:r w:rsidRPr="00E86A8B">
          <w:rPr>
            <w:lang w:val="en-US"/>
          </w:rPr>
          <w:t>.</w:t>
        </w:r>
      </w:ins>
      <w:del w:id="477" w:author="revised" w:date="2024-10-18T20:48:00Z" w16du:dateUtc="2024-10-18T18:48:00Z">
        <w:r w:rsidRPr="00871704">
          <w:delText>Greenwald et al., 2009) and evaluative priming methods (</w:delText>
        </w:r>
      </w:del>
      <m:oMath>
        <m:acc>
          <m:accPr>
            <m:chr m:val="̅"/>
            <m:ctrlPr>
              <w:del w:id="478" w:author="revised" w:date="2024-10-18T20:48:00Z" w16du:dateUtc="2024-10-18T18:48:00Z">
                <w:rPr>
                  <w:rFonts w:ascii="Cambria Math" w:hAnsi="Cambria Math"/>
                  <w:i/>
                </w:rPr>
              </w:del>
            </m:ctrlPr>
          </m:accPr>
          <m:e>
            <m:r>
              <w:del w:id="479" w:author="revised" w:date="2024-10-18T20:48:00Z" w16du:dateUtc="2024-10-18T18:48:00Z">
                <w:rPr>
                  <w:rFonts w:ascii="Cambria Math" w:hAnsi="Cambria Math"/>
                </w:rPr>
                <m:t>r</m:t>
              </w:del>
            </m:r>
          </m:e>
        </m:acc>
      </m:oMath>
      <w:del w:id="480" w:author="revised" w:date="2024-10-18T20:48:00Z" w16du:dateUtc="2024-10-18T18:48:00Z">
        <w:r w:rsidRPr="00871704">
          <w:delText>s = .18 to .28: Cameron et al. 2012; Herring et al., 2013; Rooke et al., 2008).</w:delText>
        </w:r>
      </w:del>
      <w:r w:rsidRPr="00871704">
        <w:t xml:space="preserve"> </w:t>
      </w:r>
      <w:r w:rsidR="00D065B6" w:rsidRPr="00871704">
        <w:t xml:space="preserve">Without endorsing the updated meta-analysis, by </w:t>
      </w:r>
      <w:ins w:id="481" w:author="revised" w:date="2024-10-18T20:48:00Z" w16du:dateUtc="2024-10-18T18:48:00Z">
        <w:r w:rsidR="0051192D">
          <w:rPr>
            <w:lang w:val="en-US"/>
          </w:rPr>
          <w:t xml:space="preserve">the logic employed in </w:t>
        </w:r>
      </w:ins>
      <w:r w:rsidR="00D065B6" w:rsidRPr="00871704">
        <w:t>Vahey et al.</w:t>
      </w:r>
      <w:del w:id="482" w:author="revised" w:date="2024-10-18T20:48:00Z" w16du:dateUtc="2024-10-18T18:48:00Z">
        <w:r w:rsidR="00D065B6" w:rsidRPr="00871704">
          <w:delText>’s</w:delText>
        </w:r>
      </w:del>
      <w:r w:rsidR="00D065B6" w:rsidRPr="00871704">
        <w:t xml:space="preserve"> (2015</w:t>
      </w:r>
      <w:ins w:id="483" w:author="revised" w:date="2024-10-18T20:48:00Z" w16du:dateUtc="2024-10-18T18:48:00Z">
        <w:r w:rsidR="0051192D" w:rsidRPr="00E86A8B">
          <w:rPr>
            <w:lang w:val="en-US"/>
          </w:rPr>
          <w:t>)</w:t>
        </w:r>
        <w:r w:rsidR="00D065B6" w:rsidRPr="00E86A8B">
          <w:rPr>
            <w:lang w:val="en-US"/>
          </w:rPr>
          <w:t>,</w:t>
        </w:r>
      </w:ins>
      <w:del w:id="484" w:author="revised" w:date="2024-10-18T20:48:00Z" w16du:dateUtc="2024-10-18T18:48:00Z">
        <w:r w:rsidR="00D065B6" w:rsidRPr="00871704">
          <w:delText>) line of argument,</w:delText>
        </w:r>
      </w:del>
      <w:r w:rsidR="00D065B6" w:rsidRPr="00871704">
        <w:t xml:space="preserve"> the current results suggest that the IRAP is therefore on par with other such measures rather than superior to them</w:t>
      </w:r>
      <w:r w:rsidRPr="00871704">
        <w:t>.</w:t>
      </w:r>
      <w:r w:rsidR="00707292" w:rsidRPr="00871704">
        <w:t xml:space="preserve"> </w:t>
      </w:r>
      <w:del w:id="485" w:author="revised" w:date="2024-10-18T20:48:00Z" w16du:dateUtc="2024-10-18T18:48:00Z">
        <w:r w:rsidR="00707292" w:rsidRPr="00871704">
          <w:delText xml:space="preserve">This also brings the average criterion association observed for the IRAP closely in line with the average correlation observed across social and personality psychology </w:delText>
        </w:r>
        <w:r w:rsidR="00707292" w:rsidRPr="00871704">
          <w:fldChar w:fldCharType="begin"/>
        </w:r>
        <w:r w:rsidR="00C571EC" w:rsidRPr="00871704">
          <w:del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delInstrText>
        </w:r>
        <w:r w:rsidR="00707292" w:rsidRPr="00871704">
          <w:fldChar w:fldCharType="separate"/>
        </w:r>
        <w:r w:rsidR="00C571EC" w:rsidRPr="00871704">
          <w:rPr>
            <w:noProof/>
          </w:rPr>
          <w:delText xml:space="preserve">(i.e., around </w:delText>
        </w:r>
        <w:r w:rsidR="00C571EC" w:rsidRPr="00871704">
          <w:rPr>
            <w:i/>
            <w:iCs/>
            <w:noProof/>
          </w:rPr>
          <w:delText>r</w:delText>
        </w:r>
        <w:r w:rsidR="00C571EC" w:rsidRPr="00871704">
          <w:rPr>
            <w:noProof/>
          </w:rPr>
          <w:delText xml:space="preserve"> = .2: Hemphill, 2003; Hussey, 2023; Richard et al., 2003)</w:delText>
        </w:r>
        <w:r w:rsidR="00707292" w:rsidRPr="00871704">
          <w:fldChar w:fldCharType="end"/>
        </w:r>
        <w:r w:rsidR="00A7121C" w:rsidRPr="00871704">
          <w:delText xml:space="preserve">. </w:delText>
        </w:r>
      </w:del>
    </w:p>
    <w:p w14:paraId="78195346" w14:textId="120851D9" w:rsidR="000B1ABC" w:rsidRPr="00871704" w:rsidRDefault="00000000" w:rsidP="00D77465">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w:t>
      </w:r>
      <w:ins w:id="486" w:author="revised" w:date="2024-10-18T20:48:00Z" w16du:dateUtc="2024-10-18T18:48:00Z">
        <w:r w:rsidR="003850ED" w:rsidRPr="00E86A8B">
          <w:rPr>
            <w:lang w:val="en-US"/>
          </w:rPr>
          <w:t>in</w:t>
        </w:r>
      </w:ins>
      <w:del w:id="487" w:author="revised" w:date="2024-10-18T20:48:00Z" w16du:dateUtc="2024-10-18T18:48:00Z">
        <w:r w:rsidR="006975DC" w:rsidRPr="00871704">
          <w:delText>by</w:delText>
        </w:r>
      </w:del>
      <w:r w:rsidR="006975DC" w:rsidRPr="00871704">
        <w:t xml:space="preserve"> Vahey et al. (2015)</w:t>
      </w:r>
      <w:r w:rsidR="00D3019A" w:rsidRPr="00871704">
        <w:t xml:space="preserve">. For example, </w:t>
      </w:r>
      <w:r w:rsidR="00F055F7" w:rsidRPr="00871704">
        <w:t xml:space="preserve">although </w:t>
      </w:r>
      <w:del w:id="488" w:author="revised" w:date="2024-10-18T20:48:00Z" w16du:dateUtc="2024-10-18T18:48:00Z">
        <w:r w:rsidR="00F055F7" w:rsidRPr="00871704">
          <w:delText>Vahey et al. (2015)</w:delText>
        </w:r>
        <w:r w:rsidR="00D3019A" w:rsidRPr="00871704">
          <w:delText xml:space="preserve"> </w:delText>
        </w:r>
        <w:r w:rsidR="00F055F7" w:rsidRPr="00871704">
          <w:delText xml:space="preserve">make </w:delText>
        </w:r>
      </w:del>
      <w:r w:rsidR="00F055F7" w:rsidRPr="00871704">
        <w:t>sample size recommendations for several different analyses and designs</w:t>
      </w:r>
      <w:ins w:id="489" w:author="revised" w:date="2024-10-18T20:48:00Z" w16du:dateUtc="2024-10-18T18:48:00Z">
        <w:r w:rsidR="003850ED" w:rsidRPr="00E86A8B">
          <w:rPr>
            <w:lang w:val="en-US"/>
          </w:rPr>
          <w:t xml:space="preserve"> were reported in Vahey et al. (2015)</w:t>
        </w:r>
        <w:r w:rsidR="00F055F7" w:rsidRPr="00E86A8B">
          <w:rPr>
            <w:lang w:val="en-US"/>
          </w:rPr>
          <w:t>,</w:t>
        </w:r>
      </w:ins>
      <w:del w:id="490" w:author="revised" w:date="2024-10-18T20:48:00Z" w16du:dateUtc="2024-10-18T18:48:00Z">
        <w:r w:rsidR="00F055F7" w:rsidRPr="00871704">
          <w:delText>,</w:delText>
        </w:r>
      </w:del>
      <w:r w:rsidR="00F055F7" w:rsidRPr="00871704">
        <w:t xml:space="preserve"> it is most frequently cited for the specific recommendation of </w:t>
      </w:r>
      <w:ins w:id="491" w:author="revised" w:date="2024-10-18T20:48:00Z" w16du:dateUtc="2024-10-18T18:48:00Z">
        <w:r w:rsidR="00374EDC" w:rsidRPr="00E86A8B">
          <w:rPr>
            <w:lang w:val="en-US"/>
          </w:rPr>
          <w:t>“</w:t>
        </w:r>
      </w:ins>
      <w:r w:rsidR="006975DC" w:rsidRPr="00871704">
        <w:rPr>
          <w:i/>
          <w:iCs/>
        </w:rPr>
        <w:t>N</w:t>
      </w:r>
      <w:r w:rsidR="006975DC" w:rsidRPr="00871704">
        <w:t xml:space="preserve"> &gt; </w:t>
      </w:r>
      <w:r w:rsidR="00D3019A" w:rsidRPr="00871704">
        <w:t>37</w:t>
      </w:r>
      <w:ins w:id="492" w:author="revised" w:date="2024-10-18T20:48:00Z" w16du:dateUtc="2024-10-18T18:48:00Z">
        <w:r w:rsidR="00374EDC" w:rsidRPr="00E86A8B">
          <w:rPr>
            <w:lang w:val="en-US"/>
          </w:rPr>
          <w:t>” (i.e.,</w:t>
        </w:r>
      </w:ins>
      <w:r w:rsidR="00F055F7" w:rsidRPr="00871704">
        <w:t xml:space="preserve"> </w:t>
      </w:r>
      <w:r w:rsidR="006975DC" w:rsidRPr="00871704">
        <w:t xml:space="preserve">to detect a </w:t>
      </w:r>
      <w:r w:rsidR="00D3019A" w:rsidRPr="00871704">
        <w:t>first-order correlation</w:t>
      </w:r>
      <w:ins w:id="493" w:author="revised" w:date="2024-10-18T20:48:00Z" w16du:dateUtc="2024-10-18T18:48:00Z">
        <w:r w:rsidR="00374EDC" w:rsidRPr="00E86A8B">
          <w:rPr>
            <w:lang w:val="en-US"/>
          </w:rPr>
          <w:t xml:space="preserve">, </w:t>
        </w:r>
      </w:ins>
      <w:del w:id="494" w:author="revised" w:date="2024-10-18T20:48:00Z" w16du:dateUtc="2024-10-18T18:48:00Z">
        <w:r w:rsidR="00F055F7" w:rsidRPr="00871704">
          <w:delText xml:space="preserve"> (</w:delText>
        </w:r>
      </w:del>
      <w:r w:rsidR="00F055F7" w:rsidRPr="00871704">
        <w:t xml:space="preserve">alpha = 0.5, one-tailed, 80% power;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7E9C94F8" w14:textId="4F11AB99" w:rsidR="00991577" w:rsidRPr="00034410" w:rsidRDefault="00000000" w:rsidP="00D77465">
      <w:ins w:id="495" w:author="revised" w:date="2024-10-18T20:48:00Z" w16du:dateUtc="2024-10-18T18:48:00Z">
        <w:r w:rsidRPr="00E86A8B">
          <w:rPr>
            <w:lang w:val="en-US"/>
          </w:rPr>
          <w:t>With that said, it is important to reiterate that the purpose of the new meta-analysis and power analyses is to illustrate the compound impact of the observed errors on the results and to illustrate that, by the original article's logic, the IRAP literature is in general underpowered. This should not be mistaken for an endorsement of the results of as a more accurate or valid estimate of the IRAP</w:t>
        </w:r>
        <w:r w:rsidR="00596793">
          <w:rPr>
            <w:lang w:val="en-US"/>
          </w:rPr>
          <w:t>’</w:t>
        </w:r>
        <w:r w:rsidRPr="00E86A8B">
          <w:rPr>
            <w:lang w:val="en-US"/>
          </w:rPr>
          <w:t xml:space="preserve">s criterion validity. The most important reason for this that the analytic strategy employed in Vahey et al. (2015) and reproduced here pools effect sizes with distinct estimands. Although it is mathematically possible to convert some of these effect sizes to a common scale such as Pearson’s </w:t>
        </w:r>
        <w:r w:rsidRPr="00E86A8B">
          <w:rPr>
            <w:i/>
            <w:iCs/>
            <w:lang w:val="en-US"/>
          </w:rPr>
          <w:t>r</w:t>
        </w:r>
        <w:r w:rsidRPr="00E86A8B">
          <w:rPr>
            <w:lang w:val="en-US"/>
          </w:rPr>
          <w:t xml:space="preserve"> (with the exceptions of the partialized effect sizes that were erroneously converted, as discussed previously), this does not mean that </w:t>
        </w:r>
        <w:r w:rsidRPr="00E86A8B">
          <w:rPr>
            <w:lang w:val="en-US"/>
          </w:rPr>
          <w:lastRenderedPageBreak/>
          <w:t xml:space="preserve">these effect sizes have a common estimand. </w:t>
        </w:r>
        <w:r w:rsidR="00755555" w:rsidRPr="00E86A8B">
          <w:rPr>
            <w:lang w:val="en-US"/>
          </w:rPr>
          <w:t>That is, they</w:t>
        </w:r>
        <w:r w:rsidR="008A1FC9" w:rsidRPr="00E86A8B">
          <w:rPr>
            <w:lang w:val="en-US"/>
          </w:rPr>
          <w:t xml:space="preserve"> </w:t>
        </w:r>
        <w:r w:rsidR="00755555" w:rsidRPr="00E86A8B">
          <w:rPr>
            <w:lang w:val="en-US"/>
          </w:rPr>
          <w:t xml:space="preserve">estimate </w:t>
        </w:r>
        <w:r w:rsidR="008A1FC9" w:rsidRPr="00E86A8B">
          <w:rPr>
            <w:lang w:val="en-US"/>
          </w:rPr>
          <w:t xml:space="preserve">fundamentally different </w:t>
        </w:r>
        <w:r w:rsidR="00755555" w:rsidRPr="00E86A8B">
          <w:rPr>
            <w:lang w:val="en-US"/>
          </w:rPr>
          <w:t>propert</w:t>
        </w:r>
        <w:r w:rsidR="008A1FC9" w:rsidRPr="00E86A8B">
          <w:rPr>
            <w:lang w:val="en-US"/>
          </w:rPr>
          <w:t>ies</w:t>
        </w:r>
        <w:r w:rsidR="00755555" w:rsidRPr="00E86A8B">
          <w:rPr>
            <w:lang w:val="en-US"/>
          </w:rPr>
          <w:t xml:space="preserve">. </w:t>
        </w:r>
        <w:r w:rsidR="00DE71D3" w:rsidRPr="00E86A8B">
          <w:rPr>
            <w:lang w:val="en-US"/>
          </w:rPr>
          <w:t xml:space="preserve">As </w:t>
        </w:r>
        <w:proofErr w:type="spellStart"/>
        <w:r w:rsidR="00DE71D3" w:rsidRPr="00E86A8B">
          <w:rPr>
            <w:lang w:val="en-US"/>
          </w:rPr>
          <w:t>Borenstein</w:t>
        </w:r>
        <w:proofErr w:type="spellEnd"/>
        <w:r w:rsidR="00DE71D3" w:rsidRPr="00E86A8B">
          <w:rPr>
            <w:lang w:val="en-US"/>
          </w:rPr>
          <w:t xml:space="preserve"> et al. </w:t>
        </w:r>
        <w:r w:rsidR="00DE71D3" w:rsidRPr="00E86A8B">
          <w:rPr>
            <w:lang w:val="en-US"/>
          </w:rPr>
          <w:fldChar w:fldCharType="begin"/>
        </w:r>
        <w:r w:rsidR="002F1ECA" w:rsidRPr="00E86A8B">
          <w:rPr>
            <w:lang w:val="en-US"/>
          </w:rPr>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00DE71D3" w:rsidRPr="00E86A8B">
          <w:rPr>
            <w:lang w:val="en-US"/>
          </w:rPr>
          <w:fldChar w:fldCharType="separate"/>
        </w:r>
        <w:r w:rsidR="002F1ECA" w:rsidRPr="00E86A8B">
          <w:rPr>
            <w:lang w:val="en-US"/>
          </w:rPr>
          <w:t>(2009)</w:t>
        </w:r>
        <w:r w:rsidR="00DE71D3" w:rsidRPr="00E86A8B">
          <w:rPr>
            <w:lang w:val="en-US"/>
          </w:rPr>
          <w:fldChar w:fldCharType="end"/>
        </w:r>
        <w:r w:rsidR="00DE71D3" w:rsidRPr="00E86A8B">
          <w:rPr>
            <w:lang w:val="en-US"/>
          </w:rPr>
          <w:t xml:space="preserve"> put it: “even if there is no technical barrier to converting the effects to a common metric, it may be a bad idea from a substantive perspective”</w:t>
        </w:r>
        <w:r w:rsidR="002F1ECA" w:rsidRPr="00E86A8B">
          <w:rPr>
            <w:lang w:val="en-US"/>
          </w:rPr>
          <w:t xml:space="preserve"> (p. 46).</w:t>
        </w:r>
        <w:r w:rsidR="00350350" w:rsidRPr="00E86A8B">
          <w:rPr>
            <w:lang w:val="en-US"/>
          </w:rPr>
          <w:t xml:space="preserve"> </w:t>
        </w:r>
        <w:r w:rsidR="003C2F61" w:rsidRPr="00E86A8B">
          <w:rPr>
            <w:lang w:val="en-US"/>
          </w:rPr>
          <w:t xml:space="preserve">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w:t>
        </w:r>
        <w:r w:rsidR="008F528C" w:rsidRPr="00E86A8B">
          <w:rPr>
            <w:lang w:val="en-US"/>
          </w:rPr>
          <w:t>Additionally, all</w:t>
        </w:r>
      </w:ins>
      <w:del w:id="496" w:author="revised" w:date="2024-10-18T20:48:00Z" w16du:dateUtc="2024-10-18T18:48:00Z">
        <w:r w:rsidRPr="00871704">
          <w:delText>With that said, it is important to acknowledge that the primary reason to calculate a new meta-analysis was to illustrate the combined impact of the errors on the results rather than to endorse the results of this new meta-analysis</w:delText>
        </w:r>
        <w:r w:rsidR="00372F8A" w:rsidRPr="00871704">
          <w:delText xml:space="preserve"> or power analysis</w:delText>
        </w:r>
        <w:r w:rsidRPr="00871704">
          <w:delText>. In my opinion, Vahey et al.’s (2015) approach of taking different types of effects between the IRAP and other criterion tasks is fundamentally flawed as it combines apples with oranges</w:delText>
        </w:r>
        <w:r w:rsidR="00D22F72" w:rsidRPr="00871704">
          <w:delText xml:space="preserve"> on multiple different fronts</w:delText>
        </w:r>
        <w:r w:rsidRPr="00871704">
          <w:delText>. All</w:delText>
        </w:r>
      </w:del>
      <w:r w:rsidRPr="00871704">
        <w:t xml:space="preserve">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ins w:id="497" w:author="revised" w:date="2024-10-18T20:48:00Z" w16du:dateUtc="2024-10-18T18:48:00Z">
        <w:r w:rsidR="005A4571" w:rsidRPr="00E86A8B">
          <w:rPr>
            <w:lang w:val="en-US"/>
          </w:rPr>
          <w:t xml:space="preserve">Even if all implementational issues with the original analysis were fixed, </w:t>
        </w:r>
      </w:ins>
      <w:r w:rsidR="00C00461" w:rsidRPr="00034410">
        <w:t xml:space="preserve">I </w:t>
      </w:r>
      <w:ins w:id="498" w:author="revised" w:date="2024-10-18T20:48:00Z" w16du:dateUtc="2024-10-18T18:48:00Z">
        <w:r w:rsidR="005A4571" w:rsidRPr="00E86A8B">
          <w:rPr>
            <w:lang w:val="en-US"/>
          </w:rPr>
          <w:t xml:space="preserve">would </w:t>
        </w:r>
      </w:ins>
      <w:r w:rsidR="00C00461" w:rsidRPr="00034410">
        <w:t xml:space="preserve">argue that this </w:t>
      </w:r>
      <w:ins w:id="499" w:author="revised" w:date="2024-10-18T20:48:00Z" w16du:dateUtc="2024-10-18T18:48:00Z">
        <w:r w:rsidR="003C2F61" w:rsidRPr="00E86A8B">
          <w:rPr>
            <w:lang w:val="en-US"/>
          </w:rPr>
          <w:t>‘</w:t>
        </w:r>
      </w:ins>
      <w:r w:rsidR="00C00461" w:rsidRPr="00034410">
        <w:t>apples</w:t>
      </w:r>
      <w:ins w:id="500" w:author="revised" w:date="2024-10-18T20:48:00Z" w16du:dateUtc="2024-10-18T18:48:00Z">
        <w:r w:rsidR="003C2F61" w:rsidRPr="00E86A8B">
          <w:rPr>
            <w:lang w:val="en-US"/>
          </w:rPr>
          <w:t xml:space="preserve"> and oranges’</w:t>
        </w:r>
      </w:ins>
      <w:del w:id="501" w:author="revised" w:date="2024-10-18T20:48:00Z" w16du:dateUtc="2024-10-18T18:48:00Z">
        <w:r w:rsidR="00C00461" w:rsidRPr="00034410">
          <w:delText>-with-oranges</w:delText>
        </w:r>
      </w:del>
      <w:r w:rsidR="00C00461" w:rsidRPr="00034410">
        <w:t xml:space="preserve"> approach </w:t>
      </w:r>
      <w:ins w:id="502" w:author="revised" w:date="2024-10-18T20:48:00Z" w16du:dateUtc="2024-10-18T18:48:00Z">
        <w:r w:rsidR="00707242" w:rsidRPr="00E86A8B">
          <w:rPr>
            <w:lang w:val="en-US"/>
          </w:rPr>
          <w:t xml:space="preserve">to pooling effect sizes </w:t>
        </w:r>
        <w:r w:rsidR="005A4571" w:rsidRPr="00E86A8B">
          <w:rPr>
            <w:lang w:val="en-US"/>
          </w:rPr>
          <w:t xml:space="preserve">fundamentally </w:t>
        </w:r>
        <w:r w:rsidR="00707242" w:rsidRPr="00E86A8B">
          <w:rPr>
            <w:lang w:val="en-US"/>
          </w:rPr>
          <w:t xml:space="preserve">undermines the interpretability </w:t>
        </w:r>
        <w:r w:rsidR="00C36A29" w:rsidRPr="00E86A8B">
          <w:rPr>
            <w:lang w:val="en-US"/>
          </w:rPr>
          <w:t xml:space="preserve">and validity </w:t>
        </w:r>
        <w:r w:rsidR="00707242" w:rsidRPr="00E86A8B">
          <w:rPr>
            <w:lang w:val="en-US"/>
          </w:rPr>
          <w:t>of the result</w:t>
        </w:r>
        <w:r w:rsidR="00555E75" w:rsidRPr="00E86A8B">
          <w:rPr>
            <w:lang w:val="en-US"/>
          </w:rPr>
          <w:t xml:space="preserve">s </w:t>
        </w:r>
      </w:ins>
      <w:del w:id="503" w:author="revised" w:date="2024-10-18T20:48:00Z" w16du:dateUtc="2024-10-18T18:48:00Z">
        <w:r w:rsidR="00C00461" w:rsidRPr="00034410">
          <w:delText xml:space="preserve">is erroneous </w:delText>
        </w:r>
      </w:del>
      <w:r w:rsidR="00C00461" w:rsidRPr="00034410">
        <w:t>and leads to misleading conclusions</w:t>
      </w:r>
      <w:ins w:id="504" w:author="revised" w:date="2024-10-18T20:48:00Z" w16du:dateUtc="2024-10-18T18:48:00Z">
        <w:r w:rsidR="00555E75" w:rsidRPr="00E86A8B">
          <w:rPr>
            <w:lang w:val="en-US"/>
          </w:rPr>
          <w:t>. Nonetheless,</w:t>
        </w:r>
      </w:ins>
      <w:del w:id="505" w:author="revised" w:date="2024-10-18T20:48:00Z" w16du:dateUtc="2024-10-18T18:48:00Z">
        <w:r w:rsidR="00C00461" w:rsidRPr="00034410">
          <w:delText>, but</w:delText>
        </w:r>
      </w:del>
      <w:r w:rsidR="00C00461" w:rsidRPr="00034410">
        <w:t xml:space="preserve"> the point of the verifications presented here is to highlight that </w:t>
      </w:r>
      <w:ins w:id="506" w:author="revised" w:date="2024-10-18T20:48:00Z" w16du:dateUtc="2024-10-18T18:48:00Z">
        <w:r w:rsidR="00C00461" w:rsidRPr="00E86A8B">
          <w:rPr>
            <w:lang w:val="en-US"/>
          </w:rPr>
          <w:t>the</w:t>
        </w:r>
      </w:ins>
      <w:del w:id="507" w:author="revised" w:date="2024-10-18T20:48:00Z" w16du:dateUtc="2024-10-18T18:48:00Z">
        <w:r w:rsidR="00C00461" w:rsidRPr="00034410">
          <w:delText>Vahey et al.’s (2015)</w:delText>
        </w:r>
      </w:del>
      <w:r w:rsidR="00C00461" w:rsidRPr="00034410">
        <w:t xml:space="preserve"> erroneous analytic approach</w:t>
      </w:r>
      <w:ins w:id="508" w:author="revised" w:date="2024-10-18T20:48:00Z" w16du:dateUtc="2024-10-18T18:48:00Z">
        <w:r w:rsidR="00C00461" w:rsidRPr="00E86A8B">
          <w:rPr>
            <w:lang w:val="en-US"/>
          </w:rPr>
          <w:t xml:space="preserve"> </w:t>
        </w:r>
        <w:r w:rsidR="00555E75" w:rsidRPr="00E86A8B">
          <w:rPr>
            <w:lang w:val="en-US"/>
          </w:rPr>
          <w:t>reported in Vahey et al. (2015)</w:t>
        </w:r>
      </w:ins>
      <w:r w:rsidR="00C00461" w:rsidRPr="00034410">
        <w:t xml:space="preserve"> was also erroneously implemented.</w:t>
      </w:r>
    </w:p>
    <w:p w14:paraId="580BE78D" w14:textId="77777777" w:rsidR="00A261A9" w:rsidRPr="00034410" w:rsidRDefault="00000000" w:rsidP="00D77465">
      <w:pPr>
        <w:pStyle w:val="Heading2"/>
      </w:pPr>
      <w:r w:rsidRPr="00034410">
        <w:lastRenderedPageBreak/>
        <w:t>Limitations</w:t>
      </w:r>
    </w:p>
    <w:p w14:paraId="5BBEF6FE" w14:textId="1EE6B28D" w:rsidR="00991577" w:rsidRDefault="00000000" w:rsidP="00D77465">
      <w:pPr>
        <w:rPr>
          <w:del w:id="509" w:author="revised" w:date="2024-10-18T20:48:00Z" w16du:dateUtc="2024-10-18T18:48:00Z"/>
        </w:rPr>
      </w:pPr>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access to the original code. Unfortunately, however, the first</w:t>
      </w:r>
      <w:ins w:id="510" w:author="revised" w:date="2024-10-18T20:48:00Z" w16du:dateUtc="2024-10-18T18:48:00Z">
        <w:r w:rsidR="00161677" w:rsidRPr="00E86A8B">
          <w:rPr>
            <w:lang w:val="en-US"/>
          </w:rPr>
          <w:t>-and-corresponding</w:t>
        </w:r>
      </w:ins>
      <w:r w:rsidR="00D85DD8" w:rsidRPr="00034410">
        <w:t xml:space="preserve"> author of the original article </w:t>
      </w:r>
      <w:ins w:id="511" w:author="revised" w:date="2024-10-18T20:48:00Z" w16du:dateUtc="2024-10-18T18:48:00Z">
        <w:r w:rsidR="00F06DFC">
          <w:rPr>
            <w:lang w:val="en-US"/>
          </w:rPr>
          <w:t>did not</w:t>
        </w:r>
      </w:ins>
      <w:del w:id="512" w:author="revised" w:date="2024-10-18T20:48:00Z" w16du:dateUtc="2024-10-18T18:48:00Z">
        <w:r w:rsidR="00D85DD8" w:rsidRPr="00034410">
          <w:delText>declined to</w:delText>
        </w:r>
      </w:del>
      <w:r w:rsidR="00D85DD8" w:rsidRPr="00034410">
        <w:t xml:space="preserve"> share their code</w:t>
      </w:r>
      <w:ins w:id="513" w:author="revised" w:date="2024-10-18T20:48:00Z" w16du:dateUtc="2024-10-18T18:48:00Z">
        <w:r w:rsidR="00161677" w:rsidRPr="00E86A8B">
          <w:rPr>
            <w:lang w:val="en-US"/>
          </w:rPr>
          <w:t xml:space="preserve"> </w:t>
        </w:r>
        <w:r w:rsidR="00F06DFC">
          <w:rPr>
            <w:lang w:val="en-US"/>
          </w:rPr>
          <w:t xml:space="preserve">upon request </w:t>
        </w:r>
        <w:r w:rsidR="00161677" w:rsidRPr="00E86A8B">
          <w:rPr>
            <w:lang w:val="en-US"/>
          </w:rPr>
          <w:t>(see the ‘Correspondence and source of the original code’ section)</w:t>
        </w:r>
        <w:r w:rsidR="00D85DD8" w:rsidRPr="00E86A8B">
          <w:rPr>
            <w:lang w:val="en-US"/>
          </w:rPr>
          <w:t xml:space="preserve">. </w:t>
        </w:r>
      </w:ins>
      <w:del w:id="514" w:author="revised" w:date="2024-10-18T20:48:00Z" w16du:dateUtc="2024-10-18T18:48:00Z">
        <w:r w:rsidR="00D85DD8" w:rsidRPr="00034410">
          <w:delText xml:space="preserve">. </w:delText>
        </w:r>
      </w:del>
    </w:p>
    <w:p w14:paraId="06487620" w14:textId="77777777" w:rsidR="00625E20" w:rsidRDefault="00625E20" w:rsidP="003C6E44"/>
    <w:p w14:paraId="48166842" w14:textId="2FD7D664" w:rsidR="00F545F5" w:rsidRPr="001951D7" w:rsidRDefault="00000000" w:rsidP="00D77465">
      <w:pPr>
        <w:pStyle w:val="Heading2"/>
      </w:pPr>
      <w:r w:rsidRPr="001951D7">
        <w:t>Future research on error detection in meta-analyses</w:t>
      </w:r>
    </w:p>
    <w:p w14:paraId="1EAA7ABB" w14:textId="77777777" w:rsidR="00F545F5" w:rsidRPr="001951D7" w:rsidRDefault="00000000" w:rsidP="00D7746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0D3307BE" w14:textId="77777777" w:rsidR="00F545F5" w:rsidRDefault="00000000" w:rsidP="00D77465">
      <w:pPr>
        <w:pStyle w:val="ListParagraph"/>
        <w:numPr>
          <w:ilvl w:val="0"/>
          <w:numId w:val="5"/>
        </w:numPr>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135C87D8" w:rsidR="0014779F" w:rsidRPr="001951D7" w:rsidRDefault="00000000" w:rsidP="00D77465">
      <w:pPr>
        <w:pStyle w:val="ListParagraph"/>
        <w:numPr>
          <w:ilvl w:val="0"/>
          <w:numId w:val="5"/>
        </w:numPr>
      </w:pPr>
      <w:r>
        <w:lastRenderedPageBreak/>
        <w:t xml:space="preserve">Plots that appear to have been created using software other than commonly employed meta-analysis software (e.g., common R packages for this, Cochrane’s </w:t>
      </w:r>
      <w:proofErr w:type="spellStart"/>
      <w:r>
        <w:t>RevMan</w:t>
      </w:r>
      <w:proofErr w:type="spellEnd"/>
      <w:r>
        <w:t>, Comprehensive Meta-Analysis, etc</w:t>
      </w:r>
      <w:ins w:id="515" w:author="revised" w:date="2024-10-18T20:48:00Z" w16du:dateUtc="2024-10-18T18:48:00Z">
        <w:r w:rsidR="00F60B68">
          <w:rPr>
            <w:lang w:val="en-US"/>
          </w:rPr>
          <w:t>.</w:t>
        </w:r>
        <w:r w:rsidRPr="00E86A8B">
          <w:rPr>
            <w:lang w:val="en-US"/>
          </w:rPr>
          <w:t>)</w:t>
        </w:r>
      </w:ins>
      <w:del w:id="516" w:author="revised" w:date="2024-10-18T20:48:00Z" w16du:dateUtc="2024-10-18T18:48:00Z">
        <w:r>
          <w:delText>)</w:delText>
        </w:r>
      </w:del>
      <w:r>
        <w:t xml:space="preserve"> may be more likely to contain or expose errors</w:t>
      </w:r>
      <w:r w:rsidR="00841B98">
        <w:t xml:space="preserve">. </w:t>
      </w:r>
    </w:p>
    <w:p w14:paraId="5731C2AC" w14:textId="2FA84543" w:rsidR="00F545F5" w:rsidRPr="001951D7" w:rsidRDefault="00000000" w:rsidP="00D77465">
      <w:pPr>
        <w:pStyle w:val="ListParagraph"/>
        <w:numPr>
          <w:ilvl w:val="0"/>
          <w:numId w:val="5"/>
        </w:numPr>
      </w:pPr>
      <w:r>
        <w:t xml:space="preserve">Information is sometimes repeated between plots and tables, e.g., between forest and funnel plots. This provides a vector for </w:t>
      </w:r>
      <w:r w:rsidRPr="001951D7">
        <w:t>error-checking</w:t>
      </w:r>
      <w:r>
        <w:t xml:space="preserve"> that data points which should be identical are indeed so</w:t>
      </w:r>
      <w:r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t>[</w:t>
      </w:r>
      <w:r w:rsidRPr="001951D7">
        <w:t>95% CI</w:t>
      </w:r>
      <w:r w:rsidR="008B2188">
        <w:t xml:space="preserve"> upper – 95% CI lower] </w:t>
      </w:r>
      <w:r w:rsidRPr="001951D7">
        <w:t xml:space="preserve">/ [1.96 </w:t>
      </w:r>
      <m:oMath>
        <m:r>
          <w:rPr>
            <w:rFonts w:ascii="Cambria Math" w:hAnsi="Cambria Math"/>
          </w:rPr>
          <m:t>×</m:t>
        </m:r>
      </m:oMath>
      <w:r w:rsidRPr="001951D7">
        <w:t xml:space="preserve"> 2]). </w:t>
      </w:r>
    </w:p>
    <w:p w14:paraId="2B0622B8" w14:textId="77777777" w:rsidR="00F545F5" w:rsidRPr="001951D7" w:rsidRDefault="00000000" w:rsidP="00D77465">
      <w:pPr>
        <w:pStyle w:val="ListParagraph"/>
        <w:numPr>
          <w:ilvl w:val="0"/>
          <w:numId w:val="5"/>
        </w:numPr>
      </w:pPr>
      <w:r w:rsidRPr="001951D7">
        <w:t xml:space="preserve">Data can be extracted from plots for error checking using free and Open Source tools such as WebPlotDigitizer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256EA557" w14:textId="77777777" w:rsidR="00F545F5" w:rsidRPr="001951D7" w:rsidRDefault="00000000" w:rsidP="00D77465">
      <w:pPr>
        <w:pStyle w:val="ListParagraph"/>
        <w:numPr>
          <w:ilvl w:val="0"/>
          <w:numId w:val="5"/>
        </w:numPr>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1951D7" w:rsidRDefault="00000000" w:rsidP="00D77465">
      <w:pPr>
        <w:pStyle w:val="ListParagraph"/>
        <w:numPr>
          <w:ilvl w:val="0"/>
          <w:numId w:val="5"/>
        </w:numPr>
      </w:pPr>
      <w:r>
        <w:t xml:space="preserve">The </w:t>
      </w:r>
      <w:r w:rsidRPr="001951D7">
        <w:t xml:space="preserve">accurate application of the inclusion criteria can also be </w:t>
      </w:r>
      <w:proofErr w:type="gramStart"/>
      <w:r>
        <w:t>checked,</w:t>
      </w:r>
      <w:proofErr w:type="gramEnd"/>
      <w:r>
        <w:t xml:space="preserve"> whether systematically or using spot checks</w:t>
      </w:r>
      <w:r w:rsidRPr="001951D7">
        <w:t xml:space="preserve">. This can include checks for </w:t>
      </w:r>
      <w:r w:rsidR="00954644">
        <w:t xml:space="preserve">both </w:t>
      </w:r>
      <w:r w:rsidRPr="001951D7">
        <w:t>incorrect inclusions and incorrect omissions.</w:t>
      </w:r>
    </w:p>
    <w:p w14:paraId="79A8ADEE" w14:textId="77777777" w:rsidR="00F545F5" w:rsidRPr="001951D7" w:rsidRDefault="00000000" w:rsidP="00D77465">
      <w:pPr>
        <w:pStyle w:val="ListParagraph"/>
        <w:numPr>
          <w:ilvl w:val="0"/>
          <w:numId w:val="5"/>
        </w:numPr>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57256AC9" w14:textId="77777777" w:rsidR="00F545F5" w:rsidRPr="001951D7" w:rsidRDefault="00000000" w:rsidP="00D77465">
      <w:pPr>
        <w:pStyle w:val="ListParagraph"/>
        <w:numPr>
          <w:ilvl w:val="0"/>
          <w:numId w:val="5"/>
        </w:numPr>
      </w:pPr>
      <w:r w:rsidRPr="001951D7">
        <w:lastRenderedPageBreak/>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517E8D71" w14:textId="77777777" w:rsidR="00A75400" w:rsidRDefault="00000000" w:rsidP="00D77465">
      <w:pPr>
        <w:pStyle w:val="ListParagraph"/>
        <w:numPr>
          <w:ilvl w:val="0"/>
          <w:numId w:val="5"/>
        </w:numPr>
      </w:pPr>
      <w:r w:rsidRPr="001951D7">
        <w:t xml:space="preserve">Bias assessments can also be scrutinized. This can include an assessment of over-claiming via incorrect interpretations of non-significant tests for bias. </w:t>
      </w:r>
    </w:p>
    <w:p w14:paraId="7F04FB84" w14:textId="6BC871A9" w:rsidR="00F545F5" w:rsidRPr="001951D7" w:rsidRDefault="00000000" w:rsidP="00D77465">
      <w:pPr>
        <w:pStyle w:val="ListParagraph"/>
        <w:numPr>
          <w:ilvl w:val="0"/>
          <w:numId w:val="5"/>
        </w:numPr>
      </w:pPr>
      <w:r w:rsidRPr="001951D7">
        <w:t>Additionally, it can be useful to assess the overlap in authorship between the meta-analysis and the original studies</w:t>
      </w:r>
      <w:r w:rsidR="00A75400">
        <w:t xml:space="preserve"> </w:t>
      </w:r>
      <w:proofErr w:type="gramStart"/>
      <w:r w:rsidR="00A75400">
        <w:t>in order to</w:t>
      </w:r>
      <w:proofErr w:type="gramEnd"/>
      <w:r w:rsidR="00A75400">
        <w:t xml:space="preserve"> understand potential sources of bias, including but not limited to contextualizing the results of any quantitative tests of publication bias or </w:t>
      </w:r>
      <w:r w:rsidR="00A75400" w:rsidRPr="00A75400">
        <w:rPr>
          <w:i/>
          <w:iCs/>
        </w:rPr>
        <w:t>p</w:t>
      </w:r>
      <w:r w:rsidR="00A75400">
        <w:t>-hacking</w:t>
      </w:r>
      <w:r w:rsidR="00CD1F5D">
        <w:t>.</w:t>
      </w:r>
    </w:p>
    <w:p w14:paraId="00FDC37C" w14:textId="77777777" w:rsidR="00625E20" w:rsidRDefault="00625E20" w:rsidP="003C6E44">
      <w:pPr>
        <w:rPr>
          <w:del w:id="517" w:author="revised" w:date="2024-10-18T20:48:00Z" w16du:dateUtc="2024-10-18T18:48:00Z"/>
        </w:rPr>
      </w:pPr>
    </w:p>
    <w:p w14:paraId="362137D7" w14:textId="77777777" w:rsidR="00625E20" w:rsidRDefault="00625E20" w:rsidP="003C6E44">
      <w:pPr>
        <w:rPr>
          <w:del w:id="518" w:author="revised" w:date="2024-10-18T20:48:00Z" w16du:dateUtc="2024-10-18T18:48:00Z"/>
        </w:rPr>
      </w:pPr>
    </w:p>
    <w:p w14:paraId="7D32047D" w14:textId="22411722" w:rsidR="00C9290D" w:rsidRPr="00034410" w:rsidRDefault="00000000" w:rsidP="00D77465">
      <w:pPr>
        <w:pStyle w:val="Heading2"/>
      </w:pPr>
      <w:r w:rsidRPr="00034410">
        <w:t>Conclusions</w:t>
      </w:r>
    </w:p>
    <w:p w14:paraId="02E33443" w14:textId="65BD0C45" w:rsidR="00167923" w:rsidRDefault="00000000" w:rsidP="00D77465">
      <w:r w:rsidRPr="00034410">
        <w:t xml:space="preserve">The results of Vahey et al. (2015) were found to have poor reproducibility at almost every stage of </w:t>
      </w:r>
      <w:ins w:id="519" w:author="revised" w:date="2024-10-18T20:48:00Z" w16du:dateUtc="2024-10-18T18:48:00Z">
        <w:r w:rsidRPr="00E86A8B">
          <w:rPr>
            <w:lang w:val="en-US"/>
          </w:rPr>
          <w:t>the</w:t>
        </w:r>
      </w:ins>
      <w:del w:id="520" w:author="revised" w:date="2024-10-18T20:48:00Z" w16du:dateUtc="2024-10-18T18:48:00Z">
        <w:r w:rsidRPr="00034410">
          <w:delText>their</w:delText>
        </w:r>
      </w:del>
      <w:r w:rsidRPr="00034410">
        <w:t xml:space="preserve">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 xml:space="preserve">Recalculated results </w:t>
      </w:r>
      <w:ins w:id="521" w:author="revised" w:date="2024-10-18T20:48:00Z" w16du:dateUtc="2024-10-18T18:48:00Z">
        <w:r w:rsidR="002B6F51" w:rsidRPr="00E86A8B">
          <w:rPr>
            <w:lang w:val="en-US"/>
          </w:rPr>
          <w:t>suggest</w:t>
        </w:r>
        <w:r w:rsidR="004B346C" w:rsidRPr="00E86A8B">
          <w:rPr>
            <w:lang w:val="en-US"/>
          </w:rPr>
          <w:t>ed</w:t>
        </w:r>
      </w:ins>
      <w:del w:id="522" w:author="revised" w:date="2024-10-18T20:48:00Z" w16du:dateUtc="2024-10-18T18:48:00Z">
        <w:r w:rsidR="002B6F51">
          <w:delText>suggest</w:delText>
        </w:r>
      </w:del>
      <w:r w:rsidR="002B6F51">
        <w:t xml:space="preserve"> that the </w:t>
      </w:r>
      <w:ins w:id="523" w:author="revised" w:date="2024-10-18T20:48:00Z" w16du:dateUtc="2024-10-18T18:48:00Z">
        <w:r w:rsidR="004B346C" w:rsidRPr="00E86A8B">
          <w:rPr>
            <w:lang w:val="en-US"/>
          </w:rPr>
          <w:t xml:space="preserve">compound impact of the errors reduced </w:t>
        </w:r>
        <w:r w:rsidR="002B6F51" w:rsidRPr="00E86A8B">
          <w:rPr>
            <w:lang w:val="en-US"/>
          </w:rPr>
          <w:t xml:space="preserve">the </w:t>
        </w:r>
      </w:ins>
      <w:r w:rsidR="002B6F51">
        <w:t xml:space="preserve">meta-effect size </w:t>
      </w:r>
      <w:ins w:id="524" w:author="revised" w:date="2024-10-18T20:48:00Z" w16du:dateUtc="2024-10-18T18:48:00Z">
        <w:r w:rsidR="004B346C" w:rsidRPr="00E86A8B">
          <w:rPr>
            <w:lang w:val="en-US"/>
          </w:rPr>
          <w:t>to</w:t>
        </w:r>
      </w:ins>
      <w:del w:id="525" w:author="revised" w:date="2024-10-18T20:48:00Z" w16du:dateUtc="2024-10-18T18:48:00Z">
        <w:r w:rsidR="002B6F51">
          <w:delText>was</w:delText>
        </w:r>
      </w:del>
      <w:r w:rsidR="002B6F51">
        <w:t xml:space="preserve">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ins w:id="526" w:author="revised" w:date="2024-10-18T20:48:00Z" w16du:dateUtc="2024-10-18T18:48:00Z">
        <w:r w:rsidR="000973EE" w:rsidRPr="00E86A8B">
          <w:rPr>
            <w:lang w:val="en-US"/>
          </w:rPr>
          <w:t>)</w:t>
        </w:r>
      </w:ins>
      <w:del w:id="527" w:author="revised" w:date="2024-10-18T20:48:00Z" w16du:dateUtc="2024-10-18T18:48:00Z">
        <w:r w:rsidR="000973EE">
          <w:delText>)</w:delText>
        </w:r>
        <w:r w:rsidR="002B6F51">
          <w:delText>,</w:delText>
        </w:r>
      </w:del>
      <w:r w:rsidR="002B6F51">
        <w:t xml:space="preserve"> and </w:t>
      </w:r>
      <w:ins w:id="528" w:author="revised" w:date="2024-10-18T20:48:00Z" w16du:dateUtc="2024-10-18T18:48:00Z">
        <w:r w:rsidR="004B346C" w:rsidRPr="00E86A8B">
          <w:rPr>
            <w:lang w:val="en-US"/>
          </w:rPr>
          <w:t xml:space="preserve">increased the </w:t>
        </w:r>
      </w:ins>
      <w:r w:rsidR="002B6F51">
        <w:t xml:space="preserve">sample size </w:t>
      </w:r>
      <w:r w:rsidR="002B6F51" w:rsidRPr="00CC276E">
        <w:t xml:space="preserve">recommendations </w:t>
      </w:r>
      <w:ins w:id="529" w:author="revised" w:date="2024-10-18T20:48:00Z" w16du:dateUtc="2024-10-18T18:48:00Z">
        <w:r w:rsidR="004B346C" w:rsidRPr="00E86A8B">
          <w:rPr>
            <w:lang w:val="en-US"/>
          </w:rPr>
          <w:t>by</w:t>
        </w:r>
      </w:ins>
      <w:del w:id="530" w:author="revised" w:date="2024-10-18T20:48:00Z" w16du:dateUtc="2024-10-18T18:48:00Z">
        <w:r w:rsidR="002B6F51" w:rsidRPr="00CC276E">
          <w:delText>were</w:delText>
        </w:r>
      </w:del>
      <w:r w:rsidR="002B6F51" w:rsidRPr="00CC276E">
        <w:t xml:space="preserve"> more than 15 times </w:t>
      </w:r>
      <w:ins w:id="531" w:author="revised" w:date="2024-10-18T20:48:00Z" w16du:dateUtc="2024-10-18T18:48:00Z">
        <w:r w:rsidR="004B346C" w:rsidRPr="00E86A8B">
          <w:rPr>
            <w:lang w:val="en-US"/>
          </w:rPr>
          <w:t>the original results</w:t>
        </w:r>
      </w:ins>
      <w:del w:id="532" w:author="revised" w:date="2024-10-18T20:48:00Z" w16du:dateUtc="2024-10-18T18:48:00Z">
        <w:r w:rsidR="002B6F51" w:rsidRPr="00CC276E">
          <w:delText>as large</w:delText>
        </w:r>
      </w:del>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w:t>
      </w:r>
      <w:del w:id="533" w:author="revised" w:date="2024-10-18T20:48:00Z" w16du:dateUtc="2024-10-18T18:48:00Z">
        <w:r w:rsidR="002B6F51" w:rsidRPr="00034410">
          <w:delText xml:space="preserve">may </w:delText>
        </w:r>
      </w:del>
      <w:r w:rsidR="002B6F51" w:rsidRPr="00034410">
        <w:t xml:space="preserve">therefore </w:t>
      </w:r>
      <w:r w:rsidR="002B6F51" w:rsidRPr="00E86A8B">
        <w:rPr>
          <w:lang w:val="en-US"/>
        </w:rPr>
        <w:t>requires</w:t>
      </w:r>
      <w:r w:rsidR="002B6F51" w:rsidRPr="00034410">
        <w:t xml:space="preserve"> substantial correction</w:t>
      </w:r>
      <w:r w:rsidR="000973EE" w:rsidRPr="00E86A8B">
        <w:rPr>
          <w:lang w:val="en-US"/>
        </w:rPr>
        <w:t xml:space="preserve"> at minimum</w:t>
      </w:r>
      <w:r w:rsidR="000973EE">
        <w:t>, and researchers should not use it for sample size planning.</w:t>
      </w:r>
    </w:p>
    <w:p w14:paraId="7629D538" w14:textId="77777777" w:rsidR="00F858D0" w:rsidRDefault="00F858D0">
      <w:pPr>
        <w:spacing w:line="240" w:lineRule="auto"/>
        <w:ind w:firstLine="0"/>
        <w:rPr>
          <w:b/>
          <w:bCs/>
        </w:rPr>
      </w:pPr>
      <w:r>
        <w:br w:type="page"/>
      </w:r>
    </w:p>
    <w:p w14:paraId="68325D5A" w14:textId="79E8E1C2" w:rsidR="00167923" w:rsidRDefault="00000000" w:rsidP="00D77465">
      <w:pPr>
        <w:pStyle w:val="Heading1"/>
      </w:pPr>
      <w:r w:rsidRPr="00034410">
        <w:lastRenderedPageBreak/>
        <w:t>References</w:t>
      </w:r>
    </w:p>
    <w:p w14:paraId="5F1F7563" w14:textId="77777777" w:rsidR="001A582F" w:rsidRPr="001A582F" w:rsidRDefault="00000000" w:rsidP="00F858D0">
      <w:pPr>
        <w:pStyle w:val="Bibliography"/>
        <w:ind w:left="720" w:hanging="720"/>
      </w:pPr>
      <w:r>
        <w:fldChar w:fldCharType="begin"/>
      </w:r>
      <w:r w:rsidR="002D1BB7">
        <w:instrText xml:space="preserve"> ADDIN ZOTERO_BIBL {"uncited":[],"omitted":[],"custom":[]} CSL_BIBLIOGRAPHY </w:instrText>
      </w:r>
      <w:r>
        <w:fldChar w:fldCharType="separate"/>
      </w:r>
      <w:r w:rsidR="001A582F" w:rsidRPr="001A582F">
        <w:t xml:space="preserve">Aczel, B., Palfi, B., Szollosi, A., Kovacs, M., Szaszi, B., Szecsi, P., Zrubka, M., Gronau, Q. F., van den Bergh, D., &amp; Wagenmakers, E.-J. (2018). Quantifying Support for the Null Hypothesis in Psychology: An Empirical Investigation. </w:t>
      </w:r>
      <w:r w:rsidR="001A582F" w:rsidRPr="001A582F">
        <w:rPr>
          <w:i/>
          <w:iCs/>
        </w:rPr>
        <w:t>Advances in Methods and Practices in Psychological Science</w:t>
      </w:r>
      <w:r w:rsidR="001A582F" w:rsidRPr="001A582F">
        <w:t xml:space="preserve">, </w:t>
      </w:r>
      <w:r w:rsidR="001A582F" w:rsidRPr="001A582F">
        <w:rPr>
          <w:i/>
          <w:iCs/>
        </w:rPr>
        <w:t>1</w:t>
      </w:r>
      <w:r w:rsidR="001A582F" w:rsidRPr="001A582F">
        <w:t>(3), 357–366. https://doi.org/10.1177/2515245918773742</w:t>
      </w:r>
    </w:p>
    <w:p w14:paraId="54E72EA1" w14:textId="77777777" w:rsidR="001A582F" w:rsidRPr="001A582F" w:rsidRDefault="001A582F" w:rsidP="00F858D0">
      <w:pPr>
        <w:pStyle w:val="Bibliography"/>
        <w:ind w:left="720" w:hanging="720"/>
      </w:pPr>
      <w:r w:rsidRPr="001A582F">
        <w:t xml:space="preserve">Allen, M. J., &amp; Yen, W. M. (2002). </w:t>
      </w:r>
      <w:r w:rsidRPr="001A582F">
        <w:rPr>
          <w:i/>
          <w:iCs/>
        </w:rPr>
        <w:t>Introduction to measurement theory</w:t>
      </w:r>
      <w:r w:rsidRPr="001A582F">
        <w:t>. Waveland Press.</w:t>
      </w:r>
    </w:p>
    <w:p w14:paraId="43F4C442" w14:textId="77777777" w:rsidR="001A582F" w:rsidRPr="001A582F" w:rsidRDefault="001A582F" w:rsidP="00F858D0">
      <w:pPr>
        <w:pStyle w:val="Bibliography"/>
        <w:ind w:left="720" w:hanging="720"/>
      </w:pPr>
      <w:r w:rsidRPr="001A582F">
        <w:t xml:space="preserve">American Psychological Association. (2024). </w:t>
      </w:r>
      <w:r w:rsidRPr="001A582F">
        <w:rPr>
          <w:i/>
          <w:iCs/>
        </w:rPr>
        <w:t>APA Dictionary of Psychology</w:t>
      </w:r>
      <w:r w:rsidRPr="001A582F">
        <w:t>. https://dictionary.apa.org/criterion-validity</w:t>
      </w:r>
    </w:p>
    <w:p w14:paraId="2019F5CA" w14:textId="77777777" w:rsidR="001A582F" w:rsidRPr="001A582F" w:rsidRDefault="001A582F" w:rsidP="00F858D0">
      <w:pPr>
        <w:pStyle w:val="Bibliography"/>
        <w:ind w:left="720" w:hanging="720"/>
      </w:pPr>
      <w:r w:rsidRPr="001A582F">
        <w:t xml:space="preserve">Barnes-Holmes, D., Barnes-Holmes, Y., Power, P., Hayden, E., Milne, R., &amp; Stewart, I. (2006). Do you really know what you believe? Developing the Implicit Relational Assessment Procedure (IRAP) as a direct measure of implicit beliefs. </w:t>
      </w:r>
      <w:r w:rsidRPr="001A582F">
        <w:rPr>
          <w:i/>
          <w:iCs/>
        </w:rPr>
        <w:t>The Irish Psychologist</w:t>
      </w:r>
      <w:r w:rsidRPr="001A582F">
        <w:t xml:space="preserve">, </w:t>
      </w:r>
      <w:r w:rsidRPr="001A582F">
        <w:rPr>
          <w:i/>
          <w:iCs/>
        </w:rPr>
        <w:t>32</w:t>
      </w:r>
      <w:r w:rsidRPr="001A582F">
        <w:t>(7), 169–177.</w:t>
      </w:r>
    </w:p>
    <w:p w14:paraId="1EF709BF" w14:textId="77777777" w:rsidR="001A582F" w:rsidRPr="001A582F" w:rsidRDefault="001A582F" w:rsidP="00F858D0">
      <w:pPr>
        <w:pStyle w:val="Bibliography"/>
        <w:ind w:left="720" w:hanging="720"/>
      </w:pPr>
      <w:r w:rsidRPr="001A582F">
        <w:t xml:space="preserve">Barnes-Holmes, D., Barnes-Holmes, Y., Stewart, I., &amp; Boles, S. (2010). A sketch of the Implicit Relational Assessment Procedure (IRAP) and the Relational Elaboration and Coherence (REC) model. </w:t>
      </w:r>
      <w:r w:rsidRPr="001A582F">
        <w:rPr>
          <w:i/>
          <w:iCs/>
        </w:rPr>
        <w:t>The Psychological Record</w:t>
      </w:r>
      <w:r w:rsidRPr="001A582F">
        <w:t xml:space="preserve">, </w:t>
      </w:r>
      <w:r w:rsidRPr="001A582F">
        <w:rPr>
          <w:i/>
          <w:iCs/>
        </w:rPr>
        <w:t>60</w:t>
      </w:r>
      <w:r w:rsidRPr="001A582F">
        <w:t>(3), 527–542. https://doi.org/10.1007/BF03395726</w:t>
      </w:r>
    </w:p>
    <w:p w14:paraId="063DA32E" w14:textId="77777777" w:rsidR="001A582F" w:rsidRPr="001A582F" w:rsidRDefault="001A582F" w:rsidP="00F858D0">
      <w:pPr>
        <w:pStyle w:val="Bibliography"/>
        <w:ind w:left="720" w:hanging="720"/>
      </w:pPr>
      <w:r w:rsidRPr="001A582F">
        <w:t xml:space="preserve">Barnes-Holmes, D., &amp; Harte, C. (2022a). The IRAP as a Measure of Implicit Cognition: A Case of Frankenstein’s Monster. </w:t>
      </w:r>
      <w:r w:rsidRPr="001A582F">
        <w:rPr>
          <w:i/>
          <w:iCs/>
        </w:rPr>
        <w:t>Perspectives on Behavior Science</w:t>
      </w:r>
      <w:r w:rsidRPr="001A582F">
        <w:t>. https://doi.org/10.1007/s40614-022-00352-z</w:t>
      </w:r>
    </w:p>
    <w:p w14:paraId="05A9D76F" w14:textId="77777777" w:rsidR="001A582F" w:rsidRPr="001A582F" w:rsidRDefault="001A582F" w:rsidP="00F858D0">
      <w:pPr>
        <w:pStyle w:val="Bibliography"/>
        <w:ind w:left="720" w:hanging="720"/>
      </w:pPr>
      <w:r w:rsidRPr="001A582F">
        <w:t xml:space="preserve">Barnes-Holmes, D., &amp; Harte, C. (2022b). Relational frame theory 20 years on: The Odysseus voyage and beyond. In </w:t>
      </w:r>
      <w:r w:rsidRPr="001A582F">
        <w:rPr>
          <w:i/>
          <w:iCs/>
        </w:rPr>
        <w:t>Journal of the Experimental Analysis of Behavior</w:t>
      </w:r>
      <w:r w:rsidRPr="001A582F">
        <w:t xml:space="preserve"> (Vol. 117, Issue 2, pp. 240–266). WILEY. https://doi.org/10.1002/jeab.733</w:t>
      </w:r>
    </w:p>
    <w:p w14:paraId="5FBA67E2" w14:textId="77777777" w:rsidR="001A582F" w:rsidRPr="001A582F" w:rsidRDefault="001A582F" w:rsidP="00F858D0">
      <w:pPr>
        <w:pStyle w:val="Bibliography"/>
        <w:ind w:left="720" w:hanging="720"/>
      </w:pPr>
      <w:r w:rsidRPr="001A582F">
        <w:t xml:space="preserve">Bast, D. F., &amp; Barnes-Holmes, D. (2015). Developing the Implicit Relational Assessment Procedure (IRAP) as a Measure of Self-Forgiveness Related to Failing and </w:t>
      </w:r>
      <w:r w:rsidRPr="001A582F">
        <w:lastRenderedPageBreak/>
        <w:t xml:space="preserve">Succeeding Behaviors. </w:t>
      </w:r>
      <w:r w:rsidRPr="001A582F">
        <w:rPr>
          <w:i/>
          <w:iCs/>
        </w:rPr>
        <w:t>The Psychological Record</w:t>
      </w:r>
      <w:r w:rsidRPr="001A582F">
        <w:t xml:space="preserve">, </w:t>
      </w:r>
      <w:r w:rsidRPr="001A582F">
        <w:rPr>
          <w:i/>
          <w:iCs/>
        </w:rPr>
        <w:t>65</w:t>
      </w:r>
      <w:r w:rsidRPr="001A582F">
        <w:t>(1), 189–201. https://doi.org/10.1007/s40732-014-0100-5</w:t>
      </w:r>
    </w:p>
    <w:p w14:paraId="0D30298A" w14:textId="77777777" w:rsidR="001A582F" w:rsidRPr="001A582F" w:rsidRDefault="001A582F" w:rsidP="00F858D0">
      <w:pPr>
        <w:pStyle w:val="Bibliography"/>
        <w:ind w:left="720" w:hanging="720"/>
      </w:pPr>
      <w:r w:rsidRPr="001A582F">
        <w:t xml:space="preserve">Carpenter, K. M., Martinez, D., Vadhan, N. P., Barnes-Holmes, D., &amp; Nunes, E. V. (2012). Measures of Attentional Bias and Relational Responding Are Associated with Behavioral Treatment Outcome for Cocaine Dependence. </w:t>
      </w:r>
      <w:r w:rsidRPr="001A582F">
        <w:rPr>
          <w:i/>
          <w:iCs/>
        </w:rPr>
        <w:t>The American Journal of Drug and Alcohol Abuse</w:t>
      </w:r>
      <w:r w:rsidRPr="001A582F">
        <w:t xml:space="preserve">, </w:t>
      </w:r>
      <w:r w:rsidRPr="001A582F">
        <w:rPr>
          <w:i/>
          <w:iCs/>
        </w:rPr>
        <w:t>38</w:t>
      </w:r>
      <w:r w:rsidRPr="001A582F">
        <w:t>(2), 146–154. https://doi.org/10.3109/00952990.2011.643986</w:t>
      </w:r>
    </w:p>
    <w:p w14:paraId="0BB63DD8" w14:textId="77777777" w:rsidR="001A582F" w:rsidRPr="001A582F" w:rsidRDefault="001A582F" w:rsidP="00F858D0">
      <w:pPr>
        <w:pStyle w:val="Bibliography"/>
        <w:ind w:left="720" w:hanging="720"/>
      </w:pPr>
      <w:r w:rsidRPr="001A582F">
        <w:t xml:space="preserve">Champely, S. (2016). </w:t>
      </w:r>
      <w:r w:rsidRPr="001A582F">
        <w:rPr>
          <w:i/>
          <w:iCs/>
        </w:rPr>
        <w:t>pwr: Basic Functions for Power Analysis</w:t>
      </w:r>
      <w:r w:rsidRPr="001A582F">
        <w:t xml:space="preserve"> [Computer software]. https://CRAN.R-project.org/package=pwr</w:t>
      </w:r>
    </w:p>
    <w:p w14:paraId="696F4F79" w14:textId="77777777" w:rsidR="001A582F" w:rsidRPr="001A582F" w:rsidRDefault="001A582F" w:rsidP="00F858D0">
      <w:pPr>
        <w:pStyle w:val="Bibliography"/>
        <w:ind w:left="720" w:hanging="720"/>
      </w:pPr>
      <w:r w:rsidRPr="001A582F">
        <w:t xml:space="preserve">Corneille, O., &amp; Hütter, M. (2020). Implicit? What Do You Mean? A Comprehensive Review of the Delusive Implicitness Construct in Attitude Research. </w:t>
      </w:r>
      <w:r w:rsidRPr="001A582F">
        <w:rPr>
          <w:i/>
          <w:iCs/>
        </w:rPr>
        <w:t>Personality and Social Psychology Review</w:t>
      </w:r>
      <w:r w:rsidRPr="001A582F">
        <w:t>, 1088868320911325. https://doi.org/10.1177/1088868320911325</w:t>
      </w:r>
    </w:p>
    <w:p w14:paraId="6E48C426" w14:textId="77777777" w:rsidR="001A582F" w:rsidRPr="001A582F" w:rsidRDefault="001A582F" w:rsidP="00F858D0">
      <w:pPr>
        <w:pStyle w:val="Bibliography"/>
        <w:ind w:left="720" w:hanging="720"/>
      </w:pPr>
      <w:r w:rsidRPr="001A582F">
        <w:t xml:space="preserve">Dawson, D. L., Barnes-Holmes, D., Gresswell, D. M., Hart, A. J., &amp; Gore, N. J. (2009). Assessing the implicit beliefs of sexual offenders using the Implicit Relational Assessment Procedure: A first study. </w:t>
      </w:r>
      <w:r w:rsidRPr="001A582F">
        <w:rPr>
          <w:i/>
          <w:iCs/>
        </w:rPr>
        <w:t>Sexual Abuse: A Journal of Research and Treatment</w:t>
      </w:r>
      <w:r w:rsidRPr="001A582F">
        <w:t xml:space="preserve">, </w:t>
      </w:r>
      <w:r w:rsidRPr="001A582F">
        <w:rPr>
          <w:i/>
          <w:iCs/>
        </w:rPr>
        <w:t>21</w:t>
      </w:r>
      <w:r w:rsidRPr="001A582F">
        <w:t>(1), 57–75. https://doi.org/10.1177/1079063208326928</w:t>
      </w:r>
    </w:p>
    <w:p w14:paraId="7899D4EC" w14:textId="77777777" w:rsidR="001A582F" w:rsidRPr="001A582F" w:rsidRDefault="001A582F" w:rsidP="00F858D0">
      <w:pPr>
        <w:pStyle w:val="Bibliography"/>
        <w:ind w:left="720" w:hanging="720"/>
      </w:pPr>
      <w:r w:rsidRPr="001A582F">
        <w:t xml:space="preserve">De Schryver, M., Hussey, I., De Neve, J., Cartwright, A., &amp; Barnes-Holmes, D. (2018). The PIIRAP: An alternative scoring algorithm for the IRAP using a probabilistic semiparametric effect size measure. </w:t>
      </w:r>
      <w:r w:rsidRPr="001A582F">
        <w:rPr>
          <w:i/>
          <w:iCs/>
        </w:rPr>
        <w:t>Journal of Contextual Behavioral Science</w:t>
      </w:r>
      <w:r w:rsidRPr="001A582F">
        <w:t xml:space="preserve">, </w:t>
      </w:r>
      <w:r w:rsidRPr="001A582F">
        <w:rPr>
          <w:i/>
          <w:iCs/>
        </w:rPr>
        <w:t>7</w:t>
      </w:r>
      <w:r w:rsidRPr="001A582F">
        <w:t>, 97–103. https://doi.org/10.1016/j.jcbs.2018.01.001</w:t>
      </w:r>
    </w:p>
    <w:p w14:paraId="408A49F6" w14:textId="77777777" w:rsidR="001A582F" w:rsidRPr="001A582F" w:rsidRDefault="001A582F" w:rsidP="00F858D0">
      <w:pPr>
        <w:pStyle w:val="Bibliography"/>
        <w:ind w:left="720" w:hanging="720"/>
      </w:pPr>
      <w:r w:rsidRPr="001A582F">
        <w:t xml:space="preserve">Egger, M., Smith, G. D., Schneider, M., &amp; Minder, C. (1997). </w:t>
      </w:r>
      <w:r w:rsidRPr="001A582F">
        <w:rPr>
          <w:i/>
          <w:iCs/>
        </w:rPr>
        <w:t>Bias in meta-analysis detected by a simple, graphical test</w:t>
      </w:r>
      <w:r w:rsidRPr="001A582F">
        <w:t>. https://doi.org/10.1136/bmj.315.7109.629</w:t>
      </w:r>
    </w:p>
    <w:p w14:paraId="14442F52" w14:textId="77777777" w:rsidR="001A582F" w:rsidRPr="001A582F" w:rsidRDefault="001A582F" w:rsidP="00F858D0">
      <w:pPr>
        <w:pStyle w:val="Bibliography"/>
        <w:ind w:left="720" w:hanging="720"/>
      </w:pPr>
      <w:r w:rsidRPr="001A582F">
        <w:t xml:space="preserve">Farrell, L., &amp; McHugh, L. (2017). Examining gender-STEM bias among STEM and non-STEM students using the Implicit Relational Assessment Procedure (IRAP). </w:t>
      </w:r>
      <w:r w:rsidRPr="001A582F">
        <w:rPr>
          <w:i/>
          <w:iCs/>
        </w:rPr>
        <w:t xml:space="preserve">Journal </w:t>
      </w:r>
      <w:r w:rsidRPr="001A582F">
        <w:rPr>
          <w:i/>
          <w:iCs/>
        </w:rPr>
        <w:lastRenderedPageBreak/>
        <w:t>of Contextual Behavioral Science</w:t>
      </w:r>
      <w:r w:rsidRPr="001A582F">
        <w:t xml:space="preserve">, </w:t>
      </w:r>
      <w:r w:rsidRPr="001A582F">
        <w:rPr>
          <w:i/>
          <w:iCs/>
        </w:rPr>
        <w:t>6</w:t>
      </w:r>
      <w:r w:rsidRPr="001A582F">
        <w:t>(1), 80–90. https://doi.org/10.1016/j.jcbs.2017.02.001</w:t>
      </w:r>
    </w:p>
    <w:p w14:paraId="16D8252C" w14:textId="77777777" w:rsidR="001A582F" w:rsidRPr="001A582F" w:rsidRDefault="001A582F" w:rsidP="00F858D0">
      <w:pPr>
        <w:pStyle w:val="Bibliography"/>
        <w:ind w:left="720" w:hanging="720"/>
      </w:pPr>
      <w:r w:rsidRPr="001A582F">
        <w:t xml:space="preserve">Field, A. P., &amp; Gillett, R. (2010). How to do a meta-analysis. </w:t>
      </w:r>
      <w:r w:rsidRPr="001A582F">
        <w:rPr>
          <w:i/>
          <w:iCs/>
        </w:rPr>
        <w:t>British Journal of Mathematical and Statistical Psychology</w:t>
      </w:r>
      <w:r w:rsidRPr="001A582F">
        <w:t xml:space="preserve">, </w:t>
      </w:r>
      <w:r w:rsidRPr="001A582F">
        <w:rPr>
          <w:i/>
          <w:iCs/>
        </w:rPr>
        <w:t>63</w:t>
      </w:r>
      <w:r w:rsidRPr="001A582F">
        <w:t>(3), 665–694. https://doi.org/10.1348/000711010X502733</w:t>
      </w:r>
    </w:p>
    <w:p w14:paraId="7D16CE4A" w14:textId="77777777" w:rsidR="001A582F" w:rsidRPr="001A582F" w:rsidRDefault="001A582F" w:rsidP="00F858D0">
      <w:pPr>
        <w:pStyle w:val="Bibliography"/>
        <w:ind w:left="720" w:hanging="720"/>
      </w:pPr>
      <w:r w:rsidRPr="001A582F">
        <w:t xml:space="preserve">Golijani-Moghaddam, N., Hart, A., &amp; Dawson, D. L. (2013). The Implicit Relational Assessment Procedure: Emerging reliability and validity data. </w:t>
      </w:r>
      <w:r w:rsidRPr="001A582F">
        <w:rPr>
          <w:i/>
          <w:iCs/>
        </w:rPr>
        <w:t>Journal of Contextual Behavioral Science</w:t>
      </w:r>
      <w:r w:rsidRPr="001A582F">
        <w:t xml:space="preserve">, </w:t>
      </w:r>
      <w:r w:rsidRPr="001A582F">
        <w:rPr>
          <w:i/>
          <w:iCs/>
        </w:rPr>
        <w:t>2</w:t>
      </w:r>
      <w:r w:rsidRPr="001A582F">
        <w:t>(3–4), 105–119. https://doi.org/10.1016/j.jcbs.2013.05.002</w:t>
      </w:r>
    </w:p>
    <w:p w14:paraId="6EF4EDC2" w14:textId="77777777" w:rsidR="001A582F" w:rsidRPr="001A582F" w:rsidRDefault="001A582F" w:rsidP="00F858D0">
      <w:pPr>
        <w:pStyle w:val="Bibliography"/>
        <w:ind w:left="720" w:hanging="720"/>
      </w:pPr>
      <w:r w:rsidRPr="001A582F">
        <w:t xml:space="preserve">Gøtzsche, P. C., Hróbjartsson, A., Marić, K., &amp; Tendal, B. (2007). Data Extraction Errors in Meta-analyses That Use Standardized Mean Differences. </w:t>
      </w:r>
      <w:r w:rsidRPr="001A582F">
        <w:rPr>
          <w:i/>
          <w:iCs/>
        </w:rPr>
        <w:t>JAMA</w:t>
      </w:r>
      <w:r w:rsidRPr="001A582F">
        <w:t xml:space="preserve">, </w:t>
      </w:r>
      <w:r w:rsidRPr="001A582F">
        <w:rPr>
          <w:i/>
          <w:iCs/>
        </w:rPr>
        <w:t>298</w:t>
      </w:r>
      <w:r w:rsidRPr="001A582F">
        <w:t>(4), 430–437. https://doi.org/10.1001/jama.298.4.430</w:t>
      </w:r>
    </w:p>
    <w:p w14:paraId="45521580" w14:textId="77777777" w:rsidR="001A582F" w:rsidRPr="001A582F" w:rsidRDefault="001A582F" w:rsidP="00F858D0">
      <w:pPr>
        <w:pStyle w:val="Bibliography"/>
        <w:ind w:left="720" w:hanging="720"/>
      </w:pPr>
      <w:r w:rsidRPr="001A582F">
        <w:t xml:space="preserve">Greenland, S., Senn, S. J., Rothman, K. J., Carlin, J. B., Poole, C., Goodman, S. N., &amp; Altman, D. G. (2016). Statistical tests, P values, confidence intervals, and power: A guide to misinterpretations. </w:t>
      </w:r>
      <w:r w:rsidRPr="001A582F">
        <w:rPr>
          <w:i/>
          <w:iCs/>
        </w:rPr>
        <w:t>European Journal of Epidemiology</w:t>
      </w:r>
      <w:r w:rsidRPr="001A582F">
        <w:t xml:space="preserve">, </w:t>
      </w:r>
      <w:r w:rsidRPr="001A582F">
        <w:rPr>
          <w:i/>
          <w:iCs/>
        </w:rPr>
        <w:t>31</w:t>
      </w:r>
      <w:r w:rsidRPr="001A582F">
        <w:t>(4), 337–350. https://doi.org/10.1007/s10654-016-0149-3</w:t>
      </w:r>
    </w:p>
    <w:p w14:paraId="790FAA3C" w14:textId="77777777" w:rsidR="001A582F" w:rsidRPr="001A582F" w:rsidRDefault="001A582F" w:rsidP="00F858D0">
      <w:pPr>
        <w:pStyle w:val="Bibliography"/>
        <w:ind w:left="720" w:hanging="720"/>
      </w:pPr>
      <w:r w:rsidRPr="001A582F">
        <w:t xml:space="preserve">Greenwald, A. G., &amp; Lai, C. K. (2020). Implicit Social Cognition. </w:t>
      </w:r>
      <w:r w:rsidRPr="001A582F">
        <w:rPr>
          <w:i/>
          <w:iCs/>
        </w:rPr>
        <w:t>Annual Review of Psychology</w:t>
      </w:r>
      <w:r w:rsidRPr="001A582F">
        <w:t xml:space="preserve">, </w:t>
      </w:r>
      <w:r w:rsidRPr="001A582F">
        <w:rPr>
          <w:i/>
          <w:iCs/>
        </w:rPr>
        <w:t>71</w:t>
      </w:r>
      <w:r w:rsidRPr="001A582F">
        <w:t>(1), 419–445. https://doi.org/10.1146/annurev-psych-010419-050837</w:t>
      </w:r>
    </w:p>
    <w:p w14:paraId="6902BEB9" w14:textId="77777777" w:rsidR="001A582F" w:rsidRPr="001A582F" w:rsidRDefault="001A582F" w:rsidP="00F858D0">
      <w:pPr>
        <w:pStyle w:val="Bibliography"/>
        <w:ind w:left="720" w:hanging="720"/>
      </w:pPr>
      <w:r w:rsidRPr="001A582F">
        <w:t xml:space="preserve">Greenwald, A. G., McGhee, D. E., &amp; Schwartz, J. L. (1998). Measuring individual differences in implicit cognition: The Implicit Association Test. </w:t>
      </w:r>
      <w:r w:rsidRPr="001A582F">
        <w:rPr>
          <w:i/>
          <w:iCs/>
        </w:rPr>
        <w:t>Journal of Personality and Social Psychology</w:t>
      </w:r>
      <w:r w:rsidRPr="001A582F">
        <w:t xml:space="preserve">, </w:t>
      </w:r>
      <w:r w:rsidRPr="001A582F">
        <w:rPr>
          <w:i/>
          <w:iCs/>
        </w:rPr>
        <w:t>74</w:t>
      </w:r>
      <w:r w:rsidRPr="001A582F">
        <w:t>(6), 1464–1480. https://doi.org/10.1037/0022-3514.74.6.1464</w:t>
      </w:r>
    </w:p>
    <w:p w14:paraId="295BB3DF" w14:textId="77777777" w:rsidR="001A582F" w:rsidRPr="001A582F" w:rsidRDefault="001A582F" w:rsidP="00F858D0">
      <w:pPr>
        <w:pStyle w:val="Bibliography"/>
        <w:ind w:left="720" w:hanging="720"/>
      </w:pPr>
      <w:r w:rsidRPr="001A582F">
        <w:t xml:space="preserve">Greenwald, A. G., Nosek, B. A., &amp; Banaji, M. R. (2003). Understanding and using the Implicit Association Test: I. An improved scoring algorithm. </w:t>
      </w:r>
      <w:r w:rsidRPr="001A582F">
        <w:rPr>
          <w:i/>
          <w:iCs/>
        </w:rPr>
        <w:t>Journal of Personality and Social Psychology</w:t>
      </w:r>
      <w:r w:rsidRPr="001A582F">
        <w:t xml:space="preserve">, </w:t>
      </w:r>
      <w:r w:rsidRPr="001A582F">
        <w:rPr>
          <w:i/>
          <w:iCs/>
        </w:rPr>
        <w:t>85</w:t>
      </w:r>
      <w:r w:rsidRPr="001A582F">
        <w:t>(2), 197–216. https://doi.org/10.1037/0022-3514.85.2.197</w:t>
      </w:r>
    </w:p>
    <w:p w14:paraId="3E1044BC" w14:textId="77777777" w:rsidR="001A582F" w:rsidRPr="001A582F" w:rsidRDefault="001A582F" w:rsidP="00F858D0">
      <w:pPr>
        <w:pStyle w:val="Bibliography"/>
        <w:ind w:left="720" w:hanging="720"/>
      </w:pPr>
      <w:r w:rsidRPr="001A582F">
        <w:lastRenderedPageBreak/>
        <w:t xml:space="preserve">Heathers, J. A., Anaya, J., Zee, T. van der, &amp; Brown, N. J. (2018). </w:t>
      </w:r>
      <w:r w:rsidRPr="001A582F">
        <w:rPr>
          <w:i/>
          <w:iCs/>
        </w:rPr>
        <w:t>Recovering data from summary statistics: Sample Parameter Reconstruction via Iterative TEchniques (SPRITE)</w:t>
      </w:r>
      <w:r w:rsidRPr="001A582F">
        <w:t xml:space="preserve"> (e26968v1). PeerJ Inc. https://doi.org/10.7287/peerj.preprints.26968v1</w:t>
      </w:r>
    </w:p>
    <w:p w14:paraId="1129A828" w14:textId="77777777" w:rsidR="001A582F" w:rsidRPr="001A582F" w:rsidRDefault="001A582F" w:rsidP="00F858D0">
      <w:pPr>
        <w:pStyle w:val="Bibliography"/>
        <w:ind w:left="720" w:hanging="720"/>
      </w:pPr>
      <w:r w:rsidRPr="001A582F">
        <w:t xml:space="preserve">Hemphill, J. F. (2003). Interpreting the magnitudes of correlation coefficients. </w:t>
      </w:r>
      <w:r w:rsidRPr="001A582F">
        <w:rPr>
          <w:i/>
          <w:iCs/>
        </w:rPr>
        <w:t>American Psychologist</w:t>
      </w:r>
      <w:r w:rsidRPr="001A582F">
        <w:t xml:space="preserve">, </w:t>
      </w:r>
      <w:r w:rsidRPr="001A582F">
        <w:rPr>
          <w:i/>
          <w:iCs/>
        </w:rPr>
        <w:t>58</w:t>
      </w:r>
      <w:r w:rsidRPr="001A582F">
        <w:t>(1), 78–79. https://doi.org/10.1037/0003-066X.58.1.78</w:t>
      </w:r>
    </w:p>
    <w:p w14:paraId="0624C16E" w14:textId="77777777" w:rsidR="001A582F" w:rsidRPr="001A582F" w:rsidRDefault="001A582F" w:rsidP="00F858D0">
      <w:pPr>
        <w:pStyle w:val="Bibliography"/>
        <w:ind w:left="720" w:hanging="720"/>
      </w:pPr>
      <w:r w:rsidRPr="001A582F">
        <w:t>Hunter, J. E., &amp; Schmidt, F. L. (2004). Methods of meta-analysis: Correcting error and bias in research findings. Sage.</w:t>
      </w:r>
    </w:p>
    <w:p w14:paraId="4B1D4398" w14:textId="77777777" w:rsidR="001A582F" w:rsidRPr="001A582F" w:rsidRDefault="001A582F" w:rsidP="00F858D0">
      <w:pPr>
        <w:pStyle w:val="Bibliography"/>
        <w:ind w:left="720" w:hanging="720"/>
      </w:pPr>
      <w:r w:rsidRPr="001A582F">
        <w:t xml:space="preserve">Hussey, I. (2022). Reply to Barnes-Holmes &amp; Harte (2022) “The IRAP as a Measure of Implicit Cognition: A Case of Frankenstein’s Monster”. </w:t>
      </w:r>
      <w:r w:rsidRPr="001A582F">
        <w:rPr>
          <w:i/>
          <w:iCs/>
        </w:rPr>
        <w:t>PsyArXiv</w:t>
      </w:r>
      <w:r w:rsidRPr="001A582F">
        <w:t>. https://doi.org/10.31234/osf.io/qmg6s</w:t>
      </w:r>
    </w:p>
    <w:p w14:paraId="3CB7059F" w14:textId="77777777" w:rsidR="001A582F" w:rsidRPr="001A582F" w:rsidRDefault="001A582F" w:rsidP="00F858D0">
      <w:pPr>
        <w:pStyle w:val="Bibliography"/>
        <w:ind w:left="720" w:hanging="720"/>
      </w:pPr>
      <w:r w:rsidRPr="001A582F">
        <w:t xml:space="preserve">Hussey, I. (2023). A systematic review of null hypothesis significance testing, sample sizes, and statistical power in research using the Implicit Relational Assessment Procedure. </w:t>
      </w:r>
      <w:r w:rsidRPr="001A582F">
        <w:rPr>
          <w:i/>
          <w:iCs/>
        </w:rPr>
        <w:t>Journal of Contextual Behavioral Science</w:t>
      </w:r>
      <w:r w:rsidRPr="001A582F">
        <w:t xml:space="preserve">, </w:t>
      </w:r>
      <w:r w:rsidRPr="001A582F">
        <w:rPr>
          <w:i/>
          <w:iCs/>
        </w:rPr>
        <w:t>29</w:t>
      </w:r>
      <w:r w:rsidRPr="001A582F">
        <w:t>, 86–97. https://doi.org/10.1016/j.jcbs.2023.06.008</w:t>
      </w:r>
    </w:p>
    <w:p w14:paraId="545F71B6" w14:textId="77777777" w:rsidR="001A582F" w:rsidRPr="001A582F" w:rsidRDefault="001A582F" w:rsidP="00F858D0">
      <w:pPr>
        <w:pStyle w:val="Bibliography"/>
        <w:ind w:left="720" w:hanging="720"/>
      </w:pPr>
      <w:r w:rsidRPr="001A582F">
        <w:t xml:space="preserve">Hussey, I., Alsalti, T., Bosco, F., Elson, M., &amp; Arslan, R. C. (2023). </w:t>
      </w:r>
      <w:r w:rsidRPr="001A582F">
        <w:rPr>
          <w:i/>
          <w:iCs/>
        </w:rPr>
        <w:t>An aberrant abundance of Cronbach’s alpha values at .70</w:t>
      </w:r>
      <w:r w:rsidRPr="001A582F">
        <w:t>. PsyArXiv. https://doi.org/10.31234/osf.io/dm8xn</w:t>
      </w:r>
    </w:p>
    <w:p w14:paraId="6C9A41DC" w14:textId="77777777" w:rsidR="001A582F" w:rsidRPr="001A582F" w:rsidRDefault="001A582F" w:rsidP="00F858D0">
      <w:pPr>
        <w:pStyle w:val="Bibliography"/>
        <w:ind w:left="720" w:hanging="720"/>
      </w:pPr>
      <w:r w:rsidRPr="001A582F">
        <w:t xml:space="preserve">Hussey, I., &amp; Drake, C. E. (2020). The Implicit Relational Assessment Procedure demonstrates poor internal consistency and test-retest reliability: A meta-analysis. </w:t>
      </w:r>
      <w:r w:rsidRPr="001A582F">
        <w:rPr>
          <w:i/>
          <w:iCs/>
        </w:rPr>
        <w:t>PsyArXiv</w:t>
      </w:r>
      <w:r w:rsidRPr="001A582F">
        <w:t>. https://doi.org/10.31234/osf.io/ge3k7</w:t>
      </w:r>
    </w:p>
    <w:p w14:paraId="74DD8097" w14:textId="77777777" w:rsidR="001A582F" w:rsidRPr="001A582F" w:rsidRDefault="001A582F" w:rsidP="00F858D0">
      <w:pPr>
        <w:pStyle w:val="Bibliography"/>
        <w:ind w:left="720" w:hanging="720"/>
      </w:pPr>
      <w:r w:rsidRPr="001A582F">
        <w:t>Hussey, I., &amp; Drake, C. E. (2022). The IRAP File-Drawer: A repository of unpublished studies using the Implicit Relational Assessment Procedure. https://osf.io/g4qsu/</w:t>
      </w:r>
    </w:p>
    <w:p w14:paraId="709B21CE" w14:textId="77777777" w:rsidR="001A582F" w:rsidRPr="001A582F" w:rsidRDefault="001A582F" w:rsidP="00F858D0">
      <w:pPr>
        <w:pStyle w:val="Bibliography"/>
        <w:ind w:left="720" w:hanging="720"/>
      </w:pPr>
      <w:r w:rsidRPr="001A582F">
        <w:t xml:space="preserve">Hussey, I., Thompson, M., McEnteggart, C., Barnes-Holmes, D., &amp; Barnes-Holmes, Y. (2015). Interpreting and inverting with less cursing: A guide to interpreting IRAP data. </w:t>
      </w:r>
      <w:r w:rsidRPr="001A582F">
        <w:rPr>
          <w:i/>
          <w:iCs/>
        </w:rPr>
        <w:t>Journal of Contextual Behavioral Science</w:t>
      </w:r>
      <w:r w:rsidRPr="001A582F">
        <w:t xml:space="preserve">, </w:t>
      </w:r>
      <w:r w:rsidRPr="001A582F">
        <w:rPr>
          <w:i/>
          <w:iCs/>
        </w:rPr>
        <w:t>4</w:t>
      </w:r>
      <w:r w:rsidRPr="001A582F">
        <w:t>(3), 157–162. https://doi.org/10.1016/j.jcbs.2015.05.001</w:t>
      </w:r>
    </w:p>
    <w:p w14:paraId="0A6CCCE8" w14:textId="77777777" w:rsidR="001A582F" w:rsidRPr="001A582F" w:rsidRDefault="001A582F" w:rsidP="00F858D0">
      <w:pPr>
        <w:pStyle w:val="Bibliography"/>
        <w:ind w:left="720" w:hanging="720"/>
      </w:pPr>
      <w:r w:rsidRPr="001A582F">
        <w:lastRenderedPageBreak/>
        <w:t xml:space="preserve">Kadlec, D., Sainani, K. L., &amp; Nimphius, S. (2023). With Great Power Comes Great Responsibility: Common Errors in Meta-Analyses and Meta-Regressions in Strength &amp; Conditioning Research. </w:t>
      </w:r>
      <w:r w:rsidRPr="001A582F">
        <w:rPr>
          <w:i/>
          <w:iCs/>
        </w:rPr>
        <w:t>Sports Medicine</w:t>
      </w:r>
      <w:r w:rsidRPr="001A582F">
        <w:t xml:space="preserve">, </w:t>
      </w:r>
      <w:r w:rsidRPr="001A582F">
        <w:rPr>
          <w:i/>
          <w:iCs/>
        </w:rPr>
        <w:t>53</w:t>
      </w:r>
      <w:r w:rsidRPr="001A582F">
        <w:t>(2), 313–325. https://doi.org/10.1007/s40279-022-01766-0</w:t>
      </w:r>
    </w:p>
    <w:p w14:paraId="0AFD9782" w14:textId="77777777" w:rsidR="001A582F" w:rsidRPr="001A582F" w:rsidRDefault="001A582F" w:rsidP="00F858D0">
      <w:pPr>
        <w:pStyle w:val="Bibliography"/>
        <w:ind w:left="720" w:hanging="720"/>
      </w:pPr>
      <w:r w:rsidRPr="001A582F">
        <w:t xml:space="preserve">Kavanagh, D., Barnes-Holmes, Y., &amp; Barnes-Holmes, D. (2022). Attempting to Analyze Perspective-Taking with a False Belief Vignette Using the Implicit Relational Assessment Procedure. </w:t>
      </w:r>
      <w:r w:rsidRPr="001A582F">
        <w:rPr>
          <w:i/>
          <w:iCs/>
        </w:rPr>
        <w:t>The Psychological Record</w:t>
      </w:r>
      <w:r w:rsidRPr="001A582F">
        <w:t xml:space="preserve">, </w:t>
      </w:r>
      <w:r w:rsidRPr="001A582F">
        <w:rPr>
          <w:i/>
          <w:iCs/>
        </w:rPr>
        <w:t>72</w:t>
      </w:r>
      <w:r w:rsidRPr="001A582F">
        <w:t>(4), 525–549. https://doi.org/10.1007/s40732-021-00500-y</w:t>
      </w:r>
    </w:p>
    <w:p w14:paraId="3DAA04AF" w14:textId="77777777" w:rsidR="001A582F" w:rsidRPr="001A582F" w:rsidRDefault="001A582F" w:rsidP="00F858D0">
      <w:pPr>
        <w:pStyle w:val="Bibliography"/>
        <w:ind w:left="720" w:hanging="720"/>
      </w:pPr>
      <w:r w:rsidRPr="001A582F">
        <w:t xml:space="preserve">Lakens, D., Hilgard, J., &amp; Staaks, J. (2016). On the reproducibility of meta-analyses: Six practical recommendations. </w:t>
      </w:r>
      <w:r w:rsidRPr="001A582F">
        <w:rPr>
          <w:i/>
          <w:iCs/>
        </w:rPr>
        <w:t>BMC Psychology</w:t>
      </w:r>
      <w:r w:rsidRPr="001A582F">
        <w:t xml:space="preserve">, </w:t>
      </w:r>
      <w:r w:rsidRPr="001A582F">
        <w:rPr>
          <w:i/>
          <w:iCs/>
        </w:rPr>
        <w:t>4</w:t>
      </w:r>
      <w:r w:rsidRPr="001A582F">
        <w:t>(1), 24. https://doi.org/10.1186/s40359-016-0126-3</w:t>
      </w:r>
    </w:p>
    <w:p w14:paraId="3E8278BA" w14:textId="77777777" w:rsidR="001A582F" w:rsidRPr="001A582F" w:rsidRDefault="001A582F" w:rsidP="00F858D0">
      <w:pPr>
        <w:pStyle w:val="Bibliography"/>
        <w:ind w:left="720" w:hanging="720"/>
      </w:pPr>
      <w:r w:rsidRPr="001A582F">
        <w:t xml:space="preserve">Lakens, D., Page-Gould, E., van Assen, M. A. L. M., Spellman, B., Schönbrodt, F. D., Hasselman, F., Corker, K. S., Grange, J., Sharples, A., Cavender, C., Augusteijn, H., Augusteijn, H., Gerger, H., Locher, C., Miller, I. D., Anvari, F., &amp; Scheel, A. M. (2017). </w:t>
      </w:r>
      <w:r w:rsidRPr="001A582F">
        <w:rPr>
          <w:i/>
          <w:iCs/>
        </w:rPr>
        <w:t>Examining the Reproducibility of Meta-Analyses in Psychology: A Preliminary Report</w:t>
      </w:r>
      <w:r w:rsidRPr="001A582F">
        <w:t xml:space="preserve"> [Preprint]. BITSS. https://doi.org/10.31222/osf.io/xfbjf</w:t>
      </w:r>
    </w:p>
    <w:p w14:paraId="2E5E5887" w14:textId="77777777" w:rsidR="001A582F" w:rsidRPr="001A582F" w:rsidRDefault="001A582F" w:rsidP="00F858D0">
      <w:pPr>
        <w:pStyle w:val="Bibliography"/>
        <w:ind w:left="720" w:hanging="720"/>
      </w:pPr>
      <w:r w:rsidRPr="001A582F">
        <w:t xml:space="preserve">Leech, A., Bouyrden, J., Bruijsten, N., Barnes-Holmes, D., &amp; McEnteggart, C. (2018). Training and testing for a transformation of fear and avoidance functions using the Implicit Relational Assessment Procedure: The first study. </w:t>
      </w:r>
      <w:r w:rsidRPr="001A582F">
        <w:rPr>
          <w:i/>
          <w:iCs/>
        </w:rPr>
        <w:t>Behavioural Processes</w:t>
      </w:r>
      <w:r w:rsidRPr="001A582F">
        <w:t xml:space="preserve">, </w:t>
      </w:r>
      <w:r w:rsidRPr="001A582F">
        <w:rPr>
          <w:i/>
          <w:iCs/>
        </w:rPr>
        <w:t>157</w:t>
      </w:r>
      <w:r w:rsidRPr="001A582F">
        <w:t>, 24–35. https://doi.org/10.1016/j.beproc.2018.08.012</w:t>
      </w:r>
    </w:p>
    <w:p w14:paraId="74770E87" w14:textId="77777777" w:rsidR="001A582F" w:rsidRPr="001A582F" w:rsidRDefault="001A582F" w:rsidP="00F858D0">
      <w:pPr>
        <w:pStyle w:val="Bibliography"/>
        <w:ind w:left="720" w:hanging="720"/>
      </w:pPr>
      <w:r w:rsidRPr="001A582F">
        <w:t xml:space="preserve">López-Nicolás, R., López-López, J. A., Rubio-Aparicio, M., &amp; Sánchez-Meca, J. (2022). A meta-review of transparency and reproducibility-related reporting practices in published meta-analyses on clinical psychological interventions (2000–2020). </w:t>
      </w:r>
      <w:r w:rsidRPr="001A582F">
        <w:rPr>
          <w:i/>
          <w:iCs/>
        </w:rPr>
        <w:t>Behavior Research Methods</w:t>
      </w:r>
      <w:r w:rsidRPr="001A582F">
        <w:t xml:space="preserve">, </w:t>
      </w:r>
      <w:r w:rsidRPr="001A582F">
        <w:rPr>
          <w:i/>
          <w:iCs/>
        </w:rPr>
        <w:t>54</w:t>
      </w:r>
      <w:r w:rsidRPr="001A582F">
        <w:t>(1), 334–349. https://doi.org/10.3758/s13428-021-01644-z</w:t>
      </w:r>
    </w:p>
    <w:p w14:paraId="167548EE" w14:textId="77777777" w:rsidR="001A582F" w:rsidRPr="001A582F" w:rsidRDefault="001A582F" w:rsidP="00F858D0">
      <w:pPr>
        <w:pStyle w:val="Bibliography"/>
        <w:ind w:left="720" w:hanging="720"/>
      </w:pPr>
      <w:r w:rsidRPr="001A582F">
        <w:lastRenderedPageBreak/>
        <w:t xml:space="preserve">Maassen, E., Assen, M. A. L. M. van, Nuijten, M. B., Olsson-Collentine, A., &amp; Wicherts, J. M. (2020). Reproducibility of individual effect sizes in meta-analyses in psychology. </w:t>
      </w:r>
      <w:r w:rsidRPr="001A582F">
        <w:rPr>
          <w:i/>
          <w:iCs/>
        </w:rPr>
        <w:t>PLOS ONE</w:t>
      </w:r>
      <w:r w:rsidRPr="001A582F">
        <w:t xml:space="preserve">, </w:t>
      </w:r>
      <w:r w:rsidRPr="001A582F">
        <w:rPr>
          <w:i/>
          <w:iCs/>
        </w:rPr>
        <w:t>15</w:t>
      </w:r>
      <w:r w:rsidRPr="001A582F">
        <w:t>(5), e0233107. https://doi.org/10.1371/journal.pone.0233107</w:t>
      </w:r>
    </w:p>
    <w:p w14:paraId="2C7B9DEA" w14:textId="77777777" w:rsidR="001A582F" w:rsidRPr="001A582F" w:rsidRDefault="001A582F" w:rsidP="00F858D0">
      <w:pPr>
        <w:pStyle w:val="Bibliography"/>
        <w:ind w:left="720" w:hanging="720"/>
      </w:pPr>
      <w:r w:rsidRPr="001A582F">
        <w:t xml:space="preserve">Maloney, E., &amp; Barnes-Holmes, D. (2016). Exploring the Behavioral Dynamics of the Implicit Relational Assessment Procedure: The Role of Relational Contextual Cues Versus Relational Coherence Indicators as Response Options. </w:t>
      </w:r>
      <w:r w:rsidRPr="001A582F">
        <w:rPr>
          <w:i/>
          <w:iCs/>
        </w:rPr>
        <w:t>The Psychological Record</w:t>
      </w:r>
      <w:r w:rsidRPr="001A582F">
        <w:t xml:space="preserve">, </w:t>
      </w:r>
      <w:r w:rsidRPr="001A582F">
        <w:rPr>
          <w:i/>
          <w:iCs/>
        </w:rPr>
        <w:t>66</w:t>
      </w:r>
      <w:r w:rsidRPr="001A582F">
        <w:t>(3), 395–403. https://doi.org/10.1007/s40732-016-0180-5</w:t>
      </w:r>
    </w:p>
    <w:p w14:paraId="1D65F07A" w14:textId="77777777" w:rsidR="001A582F" w:rsidRPr="001A582F" w:rsidRDefault="001A582F" w:rsidP="00F858D0">
      <w:pPr>
        <w:pStyle w:val="Bibliography"/>
        <w:ind w:left="720" w:hanging="720"/>
      </w:pPr>
      <w:r w:rsidRPr="001A582F">
        <w:t>Marin, F., Rohatgi, A., &amp; Charlot, S. (2017). WebPlotDigitizer, a polyvalent and free software to extract spectra from old astronomical publications: Application to ultraviolet spectropolarimetry (arXiv:1708.02025). arXiv. http://arxiv.org/abs/1708.02025</w:t>
      </w:r>
    </w:p>
    <w:p w14:paraId="6AC74352" w14:textId="77777777" w:rsidR="001A582F" w:rsidRPr="001A582F" w:rsidRDefault="001A582F" w:rsidP="00F858D0">
      <w:pPr>
        <w:pStyle w:val="Bibliography"/>
        <w:ind w:left="720" w:hanging="720"/>
      </w:pPr>
      <w:r w:rsidRPr="001A582F">
        <w:t xml:space="preserve">Perugini, M., Gallucci, M., &amp; Costantini, G. (2014). Safeguard Power as a Protection Against Imprecise Power Estimates. </w:t>
      </w:r>
      <w:r w:rsidRPr="001A582F">
        <w:rPr>
          <w:i/>
          <w:iCs/>
        </w:rPr>
        <w:t>Perspectives on Psychological Science</w:t>
      </w:r>
      <w:r w:rsidRPr="001A582F">
        <w:t xml:space="preserve">, </w:t>
      </w:r>
      <w:r w:rsidRPr="001A582F">
        <w:rPr>
          <w:i/>
          <w:iCs/>
        </w:rPr>
        <w:t>9</w:t>
      </w:r>
      <w:r w:rsidRPr="001A582F">
        <w:t>(3), 319–332. https://doi.org/10.1177/1745691614528519</w:t>
      </w:r>
    </w:p>
    <w:p w14:paraId="796E9A2B" w14:textId="77777777" w:rsidR="001A582F" w:rsidRPr="001A582F" w:rsidRDefault="001A582F" w:rsidP="00F858D0">
      <w:pPr>
        <w:pStyle w:val="Bibliography"/>
        <w:ind w:left="720" w:hanging="720"/>
      </w:pPr>
      <w:r w:rsidRPr="001A582F">
        <w:t xml:space="preserve">Plessen, C. Y., Karyotaki, E., Miguel, C., Ciharova, M., &amp; Cuijpers, P. (2023). Exploring the efficacy of psychotherapies for depression: A multiverse meta-analysis. </w:t>
      </w:r>
      <w:r w:rsidRPr="001A582F">
        <w:rPr>
          <w:i/>
          <w:iCs/>
        </w:rPr>
        <w:t>BMJ Ment Health</w:t>
      </w:r>
      <w:r w:rsidRPr="001A582F">
        <w:t xml:space="preserve">, </w:t>
      </w:r>
      <w:r w:rsidRPr="001A582F">
        <w:rPr>
          <w:i/>
          <w:iCs/>
        </w:rPr>
        <w:t>26</w:t>
      </w:r>
      <w:r w:rsidRPr="001A582F">
        <w:t>(1). https://doi.org/10.1136/bmjment-2022-300626</w:t>
      </w:r>
    </w:p>
    <w:p w14:paraId="231D6DB7" w14:textId="77777777" w:rsidR="001A582F" w:rsidRPr="001A582F" w:rsidRDefault="001A582F" w:rsidP="00F858D0">
      <w:pPr>
        <w:pStyle w:val="Bibliography"/>
        <w:ind w:left="720" w:hanging="720"/>
      </w:pPr>
      <w:r w:rsidRPr="001A582F">
        <w:t xml:space="preserve">Power, P. M., Harte, C., Barnes-Holmes, D., &amp; Barnes-Holmes, Y. (2017). Exploring Racial Bias in a European Country with a Recent History of Immigration of Black Africans. </w:t>
      </w:r>
      <w:r w:rsidRPr="001A582F">
        <w:rPr>
          <w:i/>
          <w:iCs/>
        </w:rPr>
        <w:t>The Psychological Record</w:t>
      </w:r>
      <w:r w:rsidRPr="001A582F">
        <w:t xml:space="preserve">, </w:t>
      </w:r>
      <w:r w:rsidRPr="001A582F">
        <w:rPr>
          <w:i/>
          <w:iCs/>
        </w:rPr>
        <w:t>67</w:t>
      </w:r>
      <w:r w:rsidRPr="001A582F">
        <w:t>(3), 365–375. https://doi.org/10.1007/s40732-017-0223-6</w:t>
      </w:r>
    </w:p>
    <w:p w14:paraId="3B06D654" w14:textId="77777777" w:rsidR="001A582F" w:rsidRPr="001A582F" w:rsidRDefault="001A582F" w:rsidP="00F858D0">
      <w:pPr>
        <w:pStyle w:val="Bibliography"/>
        <w:ind w:left="720" w:hanging="720"/>
      </w:pPr>
      <w:r w:rsidRPr="001A582F">
        <w:t xml:space="preserve">Revelle, W. (2009). </w:t>
      </w:r>
      <w:r w:rsidRPr="001A582F">
        <w:rPr>
          <w:i/>
          <w:iCs/>
        </w:rPr>
        <w:t>An introduction to psychometric theory with applications in R</w:t>
      </w:r>
      <w:r w:rsidRPr="001A582F">
        <w:t>. Springer Evanston, IL. https://www.personality-project.org/r/book/</w:t>
      </w:r>
    </w:p>
    <w:p w14:paraId="10592DFC" w14:textId="77777777" w:rsidR="001A582F" w:rsidRPr="001A582F" w:rsidRDefault="001A582F" w:rsidP="00F858D0">
      <w:pPr>
        <w:pStyle w:val="Bibliography"/>
        <w:ind w:left="720" w:hanging="720"/>
      </w:pPr>
      <w:r w:rsidRPr="001A582F">
        <w:lastRenderedPageBreak/>
        <w:t xml:space="preserve">Richard, F. D., Bond, C. F., &amp; Stokes-Zoota, J. J. (2003). One Hundred Years of Social Psychology Quantitatively Described. </w:t>
      </w:r>
      <w:r w:rsidRPr="001A582F">
        <w:rPr>
          <w:i/>
          <w:iCs/>
        </w:rPr>
        <w:t>Review of General Psychology</w:t>
      </w:r>
      <w:r w:rsidRPr="001A582F">
        <w:t xml:space="preserve">, </w:t>
      </w:r>
      <w:r w:rsidRPr="001A582F">
        <w:rPr>
          <w:i/>
          <w:iCs/>
        </w:rPr>
        <w:t>7</w:t>
      </w:r>
      <w:r w:rsidRPr="001A582F">
        <w:t>(4), 331–363. https://doi.org/10.1037/1089-2680.7.4.331</w:t>
      </w:r>
    </w:p>
    <w:p w14:paraId="4845CB60" w14:textId="77777777" w:rsidR="001A582F" w:rsidRPr="001A582F" w:rsidRDefault="001A582F" w:rsidP="00F858D0">
      <w:pPr>
        <w:pStyle w:val="Bibliography"/>
        <w:ind w:left="720" w:hanging="720"/>
      </w:pPr>
      <w:r w:rsidRPr="001A582F">
        <w:t xml:space="preserve">Rücker, G., Carpenter, J. R., &amp; Schwarzer, G. (2011). Detecting and adjusting for small-study effects in meta-analysis. </w:t>
      </w:r>
      <w:r w:rsidRPr="001A582F">
        <w:rPr>
          <w:i/>
          <w:iCs/>
        </w:rPr>
        <w:t>Biometrical Journal</w:t>
      </w:r>
      <w:r w:rsidRPr="001A582F">
        <w:t xml:space="preserve">, </w:t>
      </w:r>
      <w:r w:rsidRPr="001A582F">
        <w:rPr>
          <w:i/>
          <w:iCs/>
        </w:rPr>
        <w:t>53</w:t>
      </w:r>
      <w:r w:rsidRPr="001A582F">
        <w:t>(2), 351–368. https://doi.org/10.1002/bimj.201000151</w:t>
      </w:r>
    </w:p>
    <w:p w14:paraId="38980FDF" w14:textId="77777777" w:rsidR="001A582F" w:rsidRPr="001A582F" w:rsidRDefault="001A582F" w:rsidP="00F858D0">
      <w:pPr>
        <w:pStyle w:val="Bibliography"/>
        <w:ind w:left="720" w:hanging="720"/>
      </w:pPr>
      <w:r w:rsidRPr="001A582F">
        <w:t xml:space="preserve">Sterne, J. A. C., Gavaghan, D., &amp; Egger, M. (2000). Publication and related bias in meta-analysis: Power of statistical tests and prevalence in the literature. </w:t>
      </w:r>
      <w:r w:rsidRPr="001A582F">
        <w:rPr>
          <w:i/>
          <w:iCs/>
        </w:rPr>
        <w:t>Journal of Clinical Epidemiology</w:t>
      </w:r>
      <w:r w:rsidRPr="001A582F">
        <w:t xml:space="preserve">, </w:t>
      </w:r>
      <w:r w:rsidRPr="001A582F">
        <w:rPr>
          <w:i/>
          <w:iCs/>
        </w:rPr>
        <w:t>53</w:t>
      </w:r>
      <w:r w:rsidRPr="001A582F">
        <w:t>(11), 1119–1129. https://doi.org/10.1016/S0895-4356(00)00242-0</w:t>
      </w:r>
    </w:p>
    <w:p w14:paraId="3CA5AA5D" w14:textId="77777777" w:rsidR="001A582F" w:rsidRPr="001A582F" w:rsidRDefault="001A582F" w:rsidP="00F858D0">
      <w:pPr>
        <w:pStyle w:val="Bibliography"/>
        <w:ind w:left="720" w:hanging="720"/>
      </w:pPr>
      <w:r w:rsidRPr="001A582F">
        <w:t xml:space="preserve">Vahey, N. A., Barnes-Holmes, D., Barnes-Holmes, Y., &amp; Stewart, I. (2009). A first test of the Implicit Relational Assessment Procedure (IRAP) as a measure of self-esteem: Irish prisoner groups and university students. </w:t>
      </w:r>
      <w:r w:rsidRPr="001A582F">
        <w:rPr>
          <w:i/>
          <w:iCs/>
        </w:rPr>
        <w:t>The Psychological Record</w:t>
      </w:r>
      <w:r w:rsidRPr="001A582F">
        <w:t xml:space="preserve">, </w:t>
      </w:r>
      <w:r w:rsidRPr="001A582F">
        <w:rPr>
          <w:i/>
          <w:iCs/>
        </w:rPr>
        <w:t>59</w:t>
      </w:r>
      <w:r w:rsidRPr="001A582F">
        <w:t>(3), 371–388.</w:t>
      </w:r>
    </w:p>
    <w:p w14:paraId="3A858F25" w14:textId="77777777" w:rsidR="001A582F" w:rsidRPr="001A582F" w:rsidRDefault="001A582F" w:rsidP="00F858D0">
      <w:pPr>
        <w:pStyle w:val="Bibliography"/>
        <w:ind w:left="720" w:hanging="720"/>
      </w:pPr>
      <w:r w:rsidRPr="001A582F">
        <w:t xml:space="preserve">Vahey, N. A., Boles, S., &amp; Barnes-Holmes, D. (2010). Measuring adolescents’ smoking-related social identity preferences with the Implicit Relational Assessment Procedure (IRAP) for the first time: A starting point that explains later IRAP evolutions. </w:t>
      </w:r>
      <w:r w:rsidRPr="001A582F">
        <w:rPr>
          <w:i/>
          <w:iCs/>
        </w:rPr>
        <w:t>International Journal of Psychology and Psychological Therapy</w:t>
      </w:r>
      <w:r w:rsidRPr="001A582F">
        <w:t xml:space="preserve">, </w:t>
      </w:r>
      <w:r w:rsidRPr="001A582F">
        <w:rPr>
          <w:i/>
          <w:iCs/>
        </w:rPr>
        <w:t>10</w:t>
      </w:r>
      <w:r w:rsidRPr="001A582F">
        <w:t>(3), 453–474.</w:t>
      </w:r>
    </w:p>
    <w:p w14:paraId="30D164B8" w14:textId="77777777" w:rsidR="001A582F" w:rsidRPr="001A582F" w:rsidRDefault="001A582F" w:rsidP="00F858D0">
      <w:pPr>
        <w:pStyle w:val="Bibliography"/>
        <w:ind w:left="720" w:hanging="720"/>
      </w:pPr>
      <w:r w:rsidRPr="001A582F">
        <w:t xml:space="preserve">Vahey, N. A., Nicholson, E., &amp; Barnes-Holmes, D. (2015). A meta-analysis of criterion effects for the Implicit Relational Assessment Procedure (IRAP) in the clinical domain. </w:t>
      </w:r>
      <w:r w:rsidRPr="001A582F">
        <w:rPr>
          <w:i/>
          <w:iCs/>
        </w:rPr>
        <w:t>Journal of Behavior Therapy and Experimental Psychiatry</w:t>
      </w:r>
      <w:r w:rsidRPr="001A582F">
        <w:t xml:space="preserve">, </w:t>
      </w:r>
      <w:r w:rsidRPr="001A582F">
        <w:rPr>
          <w:i/>
          <w:iCs/>
        </w:rPr>
        <w:t>48</w:t>
      </w:r>
      <w:r w:rsidRPr="001A582F">
        <w:t>, 59–65. https://doi.org/10.1016/j.jbtep.2015.01.004</w:t>
      </w:r>
    </w:p>
    <w:p w14:paraId="6C11BE5C" w14:textId="77777777" w:rsidR="001A582F" w:rsidRPr="001A582F" w:rsidRDefault="001A582F" w:rsidP="00F858D0">
      <w:pPr>
        <w:pStyle w:val="Bibliography"/>
        <w:ind w:left="720" w:hanging="720"/>
      </w:pPr>
      <w:r w:rsidRPr="001A582F">
        <w:t xml:space="preserve">Vevea, J. L., &amp; Woods, C. M. (2005). Publication bias in research synthesis: Sensitivity analysis using a priori weight functions. </w:t>
      </w:r>
      <w:r w:rsidRPr="001A582F">
        <w:rPr>
          <w:i/>
          <w:iCs/>
        </w:rPr>
        <w:t>Psychological Methods</w:t>
      </w:r>
      <w:r w:rsidRPr="001A582F">
        <w:t xml:space="preserve">, </w:t>
      </w:r>
      <w:r w:rsidRPr="001A582F">
        <w:rPr>
          <w:i/>
          <w:iCs/>
        </w:rPr>
        <w:t>10</w:t>
      </w:r>
      <w:r w:rsidRPr="001A582F">
        <w:t>(4), 428–443. https://doi.org/10.1037/1082-989X.10.4.428</w:t>
      </w:r>
    </w:p>
    <w:p w14:paraId="7FC0AF40" w14:textId="77777777" w:rsidR="001A582F" w:rsidRPr="001A582F" w:rsidRDefault="001A582F" w:rsidP="00F858D0">
      <w:pPr>
        <w:pStyle w:val="Bibliography"/>
        <w:ind w:left="720" w:hanging="720"/>
      </w:pPr>
      <w:r w:rsidRPr="001A582F">
        <w:t xml:space="preserve">Viechtbauer, W. (2010). Conducting Meta-Analyses in R with the metafor Package. </w:t>
      </w:r>
      <w:r w:rsidRPr="001A582F">
        <w:rPr>
          <w:i/>
          <w:iCs/>
        </w:rPr>
        <w:t>Journal of Statistical Software</w:t>
      </w:r>
      <w:r w:rsidRPr="001A582F">
        <w:t xml:space="preserve">, </w:t>
      </w:r>
      <w:r w:rsidRPr="001A582F">
        <w:rPr>
          <w:i/>
          <w:iCs/>
        </w:rPr>
        <w:t>36</w:t>
      </w:r>
      <w:r w:rsidRPr="001A582F">
        <w:t>(3). https://doi.org/10.18637/jss.v036.i03</w:t>
      </w:r>
    </w:p>
    <w:p w14:paraId="1E1036BE" w14:textId="77777777" w:rsidR="001A582F" w:rsidRPr="001A582F" w:rsidRDefault="001A582F" w:rsidP="00F858D0">
      <w:pPr>
        <w:pStyle w:val="Bibliography"/>
        <w:ind w:left="720" w:hanging="720"/>
      </w:pPr>
      <w:r w:rsidRPr="001A582F">
        <w:lastRenderedPageBreak/>
        <w:t xml:space="preserve">Viechtbauer, W. (2022). </w:t>
      </w:r>
      <w:r w:rsidRPr="001A582F">
        <w:rPr>
          <w:i/>
          <w:iCs/>
        </w:rPr>
        <w:t>Hunter and Schmidt Method</w:t>
      </w:r>
      <w:r w:rsidRPr="001A582F">
        <w:t>. https://www.metafor-project.org/doku.php/tips:hunter_schmidt_method</w:t>
      </w:r>
    </w:p>
    <w:p w14:paraId="6F10E0AD" w14:textId="77777777" w:rsidR="001A582F" w:rsidRPr="001A582F" w:rsidRDefault="001A582F" w:rsidP="00F858D0">
      <w:pPr>
        <w:pStyle w:val="Bibliography"/>
        <w:ind w:left="720" w:hanging="720"/>
      </w:pPr>
      <w:r w:rsidRPr="001A582F">
        <w:t xml:space="preserve">Viechtbauer, W. (2024). </w:t>
      </w:r>
      <w:r w:rsidRPr="001A582F">
        <w:rPr>
          <w:i/>
          <w:iCs/>
        </w:rPr>
        <w:t>metafor: Meta-Analysis Package for R</w:t>
      </w:r>
      <w:r w:rsidRPr="001A582F">
        <w:t xml:space="preserve"> (Version 4.6-0) [Computer software]. https://CRAN.R-project.org/package=metafor</w:t>
      </w:r>
    </w:p>
    <w:p w14:paraId="75883BE3" w14:textId="77777777" w:rsidR="001A582F" w:rsidRPr="001A582F" w:rsidRDefault="001A582F" w:rsidP="00F858D0">
      <w:pPr>
        <w:pStyle w:val="Bibliography"/>
        <w:ind w:left="720" w:hanging="720"/>
      </w:pPr>
      <w:r w:rsidRPr="001A582F">
        <w:t xml:space="preserve">Wilkinson, J., Heal, C., Antoniou, G. A., Alfirevic, Z., Avenell, A., Barbour, V., Brown, N. J. L., Carlisle, J., Dicker, P., Dumville, J., Grey, A., Gurrin, L. C., Hayden, J. A., Heathers, J., Hunter, K. E., Lasserson, T., Lam, E., Lensen, S., Li, T., … Kirkham, J. J. (2023). </w:t>
      </w:r>
      <w:r w:rsidRPr="001A582F">
        <w:rPr>
          <w:i/>
          <w:iCs/>
        </w:rPr>
        <w:t>Protocol for the development of a tool (INSPECT-SR) to identify problematic randomised controlled trials in systematic reviews of health interventions</w:t>
      </w:r>
      <w:r w:rsidRPr="001A582F">
        <w:t xml:space="preserve"> (p. 2023.09.21.23295626). medRxiv. https://doi.org/10.1101/2023.09.21.23295626</w:t>
      </w:r>
    </w:p>
    <w:p w14:paraId="3B566FFD" w14:textId="30C94CAB" w:rsidR="00954504" w:rsidRPr="00954504" w:rsidRDefault="00000000" w:rsidP="00F858D0">
      <w:pPr>
        <w:ind w:left="720" w:hanging="720"/>
      </w:pPr>
      <w:r>
        <w:fldChar w:fldCharType="end"/>
      </w:r>
    </w:p>
    <w:p w14:paraId="7E1308A9" w14:textId="77777777" w:rsidR="00F0388F" w:rsidRDefault="00000000" w:rsidP="00D77465">
      <w:pPr>
        <w:sectPr w:rsidR="00F0388F" w:rsidSect="00D77465">
          <w:type w:val="continuous"/>
          <w:pgSz w:w="11900" w:h="16840"/>
          <w:pgMar w:top="1440" w:right="1440" w:bottom="1440" w:left="1440" w:header="709" w:footer="709" w:gutter="0"/>
          <w:cols w:space="340"/>
          <w:titlePg/>
          <w:docGrid w:linePitch="360"/>
          <w15:footnoteColumns w:val="1"/>
        </w:sectPr>
      </w:pPr>
      <w:r>
        <w:t xml:space="preserve"> </w:t>
      </w:r>
    </w:p>
    <w:p w14:paraId="3B402DBC" w14:textId="77777777" w:rsidR="00E976A8" w:rsidRPr="00034410" w:rsidRDefault="00E976A8" w:rsidP="00D77465"/>
    <w:sectPr w:rsidR="00E976A8" w:rsidRPr="00034410"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7537E" w14:textId="77777777" w:rsidR="00F16A79" w:rsidRDefault="00F16A79" w:rsidP="00D77465">
      <w:r>
        <w:separator/>
      </w:r>
    </w:p>
  </w:endnote>
  <w:endnote w:type="continuationSeparator" w:id="0">
    <w:p w14:paraId="195478DC" w14:textId="77777777" w:rsidR="00F16A79" w:rsidRDefault="00F16A79" w:rsidP="00D77465">
      <w:r>
        <w:continuationSeparator/>
      </w:r>
    </w:p>
  </w:endnote>
  <w:endnote w:type="continuationNotice" w:id="1">
    <w:p w14:paraId="0DE4E4DB" w14:textId="77777777" w:rsidR="00F16A79" w:rsidRDefault="00F16A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F94C1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rsidP="00F94C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E9A91" w14:textId="5C18B7A8" w:rsidR="008153E3" w:rsidRDefault="008153E3" w:rsidP="00F94C14">
    <w:pPr>
      <w:pStyle w:val="Footer"/>
      <w:rPr>
        <w:rStyle w:val="PageNumber"/>
      </w:rPr>
    </w:pPr>
  </w:p>
  <w:p w14:paraId="17FC8458" w14:textId="77777777" w:rsidR="008153E3" w:rsidRPr="008153E3" w:rsidRDefault="008153E3" w:rsidP="00F94C1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C92D5" w14:textId="77777777" w:rsidR="00F16A79" w:rsidRDefault="00F16A79" w:rsidP="00D77465">
      <w:r>
        <w:separator/>
      </w:r>
    </w:p>
  </w:footnote>
  <w:footnote w:type="continuationSeparator" w:id="0">
    <w:p w14:paraId="7DA16F68" w14:textId="77777777" w:rsidR="00F16A79" w:rsidRDefault="00F16A79" w:rsidP="00D77465">
      <w:r>
        <w:continuationSeparator/>
      </w:r>
    </w:p>
  </w:footnote>
  <w:footnote w:type="continuationNotice" w:id="1">
    <w:p w14:paraId="57E42C04" w14:textId="77777777" w:rsidR="00F16A79" w:rsidRDefault="00F16A79">
      <w:pPr>
        <w:spacing w:line="240" w:lineRule="auto"/>
      </w:pPr>
    </w:p>
  </w:footnote>
  <w:footnote w:id="2">
    <w:p w14:paraId="2478A9FA" w14:textId="5ACED94E" w:rsidR="00663892" w:rsidRPr="00F94C14" w:rsidRDefault="00663892" w:rsidP="00F94C14">
      <w:pPr>
        <w:pStyle w:val="FootnoteText"/>
        <w:rPr>
          <w:lang w:val="en-US"/>
        </w:rPr>
      </w:pPr>
      <w:r w:rsidRPr="00F94C14">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w:rPr>
                <w:rFonts w:ascii="Cambria Math" w:hAnsi="Cambria Math"/>
              </w:rPr>
              <m:t>r</m:t>
            </m:r>
          </m:e>
        </m:acc>
      </m:oMath>
      <w:r w:rsidRPr="00F94C14">
        <w:t xml:space="preserve"> = .49; Greenwald &amp; Lai, 2020: </w:t>
      </w:r>
      <m:oMath>
        <m:acc>
          <m:accPr>
            <m:chr m:val="̅"/>
            <m:ctrlPr>
              <w:rPr>
                <w:rFonts w:ascii="Cambria Math" w:hAnsi="Cambria Math"/>
                <w:i/>
              </w:rPr>
            </m:ctrlPr>
          </m:accPr>
          <m:e>
            <m: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57346CFA" w14:textId="106F2AD7" w:rsidR="00D77465" w:rsidRDefault="00D77465" w:rsidP="00D7746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14:paraId="377E75FE" w14:textId="77777777" w:rsidR="00D77465" w:rsidRDefault="00D77465" w:rsidP="00D77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2248482"/>
      <w:docPartObj>
        <w:docPartGallery w:val="Page Numbers (Top of Page)"/>
        <w:docPartUnique/>
      </w:docPartObj>
    </w:sdtPr>
    <w:sdtContent>
      <w:p w14:paraId="48EE402A" w14:textId="36000878" w:rsidR="00D77465" w:rsidRDefault="00D77465" w:rsidP="00D77465">
        <w:pPr>
          <w:pStyle w:val="Header"/>
          <w:ind w:firstLine="0"/>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2B74EB" w14:textId="77777777" w:rsidR="00D77465" w:rsidRDefault="00D77465" w:rsidP="00D77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079"/>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602"/>
    <w:rsid w:val="00032ADB"/>
    <w:rsid w:val="00032B78"/>
    <w:rsid w:val="00034410"/>
    <w:rsid w:val="000351E4"/>
    <w:rsid w:val="00035BB1"/>
    <w:rsid w:val="0003712A"/>
    <w:rsid w:val="000374D3"/>
    <w:rsid w:val="000377F3"/>
    <w:rsid w:val="000377F9"/>
    <w:rsid w:val="0004010A"/>
    <w:rsid w:val="0004010C"/>
    <w:rsid w:val="000407CF"/>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002E"/>
    <w:rsid w:val="000713C8"/>
    <w:rsid w:val="0007173C"/>
    <w:rsid w:val="00072B87"/>
    <w:rsid w:val="00072B9F"/>
    <w:rsid w:val="000735A8"/>
    <w:rsid w:val="00073AA3"/>
    <w:rsid w:val="00073C53"/>
    <w:rsid w:val="0007490C"/>
    <w:rsid w:val="000756C6"/>
    <w:rsid w:val="0007581E"/>
    <w:rsid w:val="00076F33"/>
    <w:rsid w:val="0008043F"/>
    <w:rsid w:val="000805A0"/>
    <w:rsid w:val="00080D76"/>
    <w:rsid w:val="000810BE"/>
    <w:rsid w:val="000819D9"/>
    <w:rsid w:val="000831AD"/>
    <w:rsid w:val="000838C2"/>
    <w:rsid w:val="000839C3"/>
    <w:rsid w:val="00083EC4"/>
    <w:rsid w:val="00084912"/>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1DDD"/>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AD"/>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473"/>
    <w:rsid w:val="000F3D9D"/>
    <w:rsid w:val="000F43B1"/>
    <w:rsid w:val="000F449B"/>
    <w:rsid w:val="000F4E35"/>
    <w:rsid w:val="000F4ECD"/>
    <w:rsid w:val="000F5299"/>
    <w:rsid w:val="000F542A"/>
    <w:rsid w:val="000F5F5C"/>
    <w:rsid w:val="000F6427"/>
    <w:rsid w:val="00100E56"/>
    <w:rsid w:val="001011B7"/>
    <w:rsid w:val="00102224"/>
    <w:rsid w:val="00103A1D"/>
    <w:rsid w:val="00104D58"/>
    <w:rsid w:val="001058C6"/>
    <w:rsid w:val="001066D4"/>
    <w:rsid w:val="0010680E"/>
    <w:rsid w:val="00107FDA"/>
    <w:rsid w:val="00110490"/>
    <w:rsid w:val="001104F8"/>
    <w:rsid w:val="00110806"/>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3F4A"/>
    <w:rsid w:val="00154563"/>
    <w:rsid w:val="001556FB"/>
    <w:rsid w:val="00157B0C"/>
    <w:rsid w:val="00157C1E"/>
    <w:rsid w:val="001611F3"/>
    <w:rsid w:val="0016158D"/>
    <w:rsid w:val="00161677"/>
    <w:rsid w:val="0016193C"/>
    <w:rsid w:val="00163914"/>
    <w:rsid w:val="00163E3E"/>
    <w:rsid w:val="001645CC"/>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42DE"/>
    <w:rsid w:val="00186B2A"/>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18B"/>
    <w:rsid w:val="001A77BB"/>
    <w:rsid w:val="001A7C9D"/>
    <w:rsid w:val="001B053C"/>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B7E88"/>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0DE8"/>
    <w:rsid w:val="001E11B0"/>
    <w:rsid w:val="001E1496"/>
    <w:rsid w:val="001E19B4"/>
    <w:rsid w:val="001E1E17"/>
    <w:rsid w:val="001E3696"/>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A2D"/>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BD1"/>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6DB6"/>
    <w:rsid w:val="00267892"/>
    <w:rsid w:val="00270AEF"/>
    <w:rsid w:val="002716EC"/>
    <w:rsid w:val="00271DC8"/>
    <w:rsid w:val="00271DCF"/>
    <w:rsid w:val="00271F97"/>
    <w:rsid w:val="00272422"/>
    <w:rsid w:val="00272A3F"/>
    <w:rsid w:val="00273625"/>
    <w:rsid w:val="00273E29"/>
    <w:rsid w:val="0027409C"/>
    <w:rsid w:val="00275020"/>
    <w:rsid w:val="00275193"/>
    <w:rsid w:val="002754F0"/>
    <w:rsid w:val="00275A04"/>
    <w:rsid w:val="002760FA"/>
    <w:rsid w:val="00276268"/>
    <w:rsid w:val="00276883"/>
    <w:rsid w:val="00282BA3"/>
    <w:rsid w:val="00282FBB"/>
    <w:rsid w:val="00284576"/>
    <w:rsid w:val="002850DA"/>
    <w:rsid w:val="00285F27"/>
    <w:rsid w:val="0028714C"/>
    <w:rsid w:val="002874E7"/>
    <w:rsid w:val="00287689"/>
    <w:rsid w:val="002900B2"/>
    <w:rsid w:val="002913A6"/>
    <w:rsid w:val="0029220C"/>
    <w:rsid w:val="002928AB"/>
    <w:rsid w:val="00292B1C"/>
    <w:rsid w:val="002939F0"/>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3EA"/>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43"/>
    <w:rsid w:val="002D34A9"/>
    <w:rsid w:val="002D4F5B"/>
    <w:rsid w:val="002D5E0C"/>
    <w:rsid w:val="002D63BA"/>
    <w:rsid w:val="002D69CC"/>
    <w:rsid w:val="002D765F"/>
    <w:rsid w:val="002D7954"/>
    <w:rsid w:val="002D7CFE"/>
    <w:rsid w:val="002E0A95"/>
    <w:rsid w:val="002E2196"/>
    <w:rsid w:val="002E34D5"/>
    <w:rsid w:val="002E3735"/>
    <w:rsid w:val="002E378F"/>
    <w:rsid w:val="002E4267"/>
    <w:rsid w:val="002E558B"/>
    <w:rsid w:val="002E6130"/>
    <w:rsid w:val="002E69B0"/>
    <w:rsid w:val="002F018F"/>
    <w:rsid w:val="002F0273"/>
    <w:rsid w:val="002F06BD"/>
    <w:rsid w:val="002F0D31"/>
    <w:rsid w:val="002F1558"/>
    <w:rsid w:val="002F1ECA"/>
    <w:rsid w:val="002F1FF1"/>
    <w:rsid w:val="002F279D"/>
    <w:rsid w:val="002F2881"/>
    <w:rsid w:val="002F3183"/>
    <w:rsid w:val="002F3892"/>
    <w:rsid w:val="002F45F0"/>
    <w:rsid w:val="002F4A2E"/>
    <w:rsid w:val="002F7402"/>
    <w:rsid w:val="00300368"/>
    <w:rsid w:val="00300E5D"/>
    <w:rsid w:val="00301038"/>
    <w:rsid w:val="00302570"/>
    <w:rsid w:val="0030349F"/>
    <w:rsid w:val="00303C97"/>
    <w:rsid w:val="00305082"/>
    <w:rsid w:val="00305BC4"/>
    <w:rsid w:val="00306549"/>
    <w:rsid w:val="00306D45"/>
    <w:rsid w:val="00306F43"/>
    <w:rsid w:val="0030705A"/>
    <w:rsid w:val="00307F56"/>
    <w:rsid w:val="00310DB2"/>
    <w:rsid w:val="00311064"/>
    <w:rsid w:val="003113BF"/>
    <w:rsid w:val="003117BB"/>
    <w:rsid w:val="00311FA7"/>
    <w:rsid w:val="00312336"/>
    <w:rsid w:val="003124FF"/>
    <w:rsid w:val="003126E0"/>
    <w:rsid w:val="00312C6B"/>
    <w:rsid w:val="003134CD"/>
    <w:rsid w:val="003147BE"/>
    <w:rsid w:val="00317988"/>
    <w:rsid w:val="00317D16"/>
    <w:rsid w:val="00321597"/>
    <w:rsid w:val="003221C9"/>
    <w:rsid w:val="00323377"/>
    <w:rsid w:val="003241A0"/>
    <w:rsid w:val="003248A1"/>
    <w:rsid w:val="00325F71"/>
    <w:rsid w:val="003264B6"/>
    <w:rsid w:val="00326B00"/>
    <w:rsid w:val="00326B56"/>
    <w:rsid w:val="00326F0A"/>
    <w:rsid w:val="0033061C"/>
    <w:rsid w:val="00332DED"/>
    <w:rsid w:val="0033320A"/>
    <w:rsid w:val="00333DE7"/>
    <w:rsid w:val="00334497"/>
    <w:rsid w:val="00334AE1"/>
    <w:rsid w:val="003351C0"/>
    <w:rsid w:val="00340BCF"/>
    <w:rsid w:val="003441E3"/>
    <w:rsid w:val="00344F3C"/>
    <w:rsid w:val="003457D0"/>
    <w:rsid w:val="00345876"/>
    <w:rsid w:val="00345998"/>
    <w:rsid w:val="003469FC"/>
    <w:rsid w:val="00347726"/>
    <w:rsid w:val="0035022A"/>
    <w:rsid w:val="00350350"/>
    <w:rsid w:val="00350B4F"/>
    <w:rsid w:val="00350C3C"/>
    <w:rsid w:val="003514C3"/>
    <w:rsid w:val="0035173C"/>
    <w:rsid w:val="00355181"/>
    <w:rsid w:val="0035720E"/>
    <w:rsid w:val="00360494"/>
    <w:rsid w:val="00362596"/>
    <w:rsid w:val="003628F7"/>
    <w:rsid w:val="0036441B"/>
    <w:rsid w:val="00364AB9"/>
    <w:rsid w:val="00364BAE"/>
    <w:rsid w:val="003665AD"/>
    <w:rsid w:val="00366912"/>
    <w:rsid w:val="00367018"/>
    <w:rsid w:val="00372AE6"/>
    <w:rsid w:val="00372F8A"/>
    <w:rsid w:val="00373736"/>
    <w:rsid w:val="003737C4"/>
    <w:rsid w:val="00374ED6"/>
    <w:rsid w:val="00374EDC"/>
    <w:rsid w:val="00375A1A"/>
    <w:rsid w:val="00375AA0"/>
    <w:rsid w:val="00380AE1"/>
    <w:rsid w:val="00380E3E"/>
    <w:rsid w:val="00381AD6"/>
    <w:rsid w:val="00381B75"/>
    <w:rsid w:val="00383573"/>
    <w:rsid w:val="00383969"/>
    <w:rsid w:val="00383AAD"/>
    <w:rsid w:val="003850ED"/>
    <w:rsid w:val="0038777F"/>
    <w:rsid w:val="003878F5"/>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30A"/>
    <w:rsid w:val="003A056A"/>
    <w:rsid w:val="003A109B"/>
    <w:rsid w:val="003A2CB1"/>
    <w:rsid w:val="003A2E5D"/>
    <w:rsid w:val="003A34D6"/>
    <w:rsid w:val="003A45E9"/>
    <w:rsid w:val="003A49F2"/>
    <w:rsid w:val="003A4FEB"/>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2F61"/>
    <w:rsid w:val="003C334C"/>
    <w:rsid w:val="003C3CC1"/>
    <w:rsid w:val="003C4274"/>
    <w:rsid w:val="003C4781"/>
    <w:rsid w:val="003C6701"/>
    <w:rsid w:val="003C6E44"/>
    <w:rsid w:val="003C75F1"/>
    <w:rsid w:val="003D01B6"/>
    <w:rsid w:val="003D060A"/>
    <w:rsid w:val="003D0A83"/>
    <w:rsid w:val="003D0F3F"/>
    <w:rsid w:val="003D1432"/>
    <w:rsid w:val="003D1A3E"/>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4F6A"/>
    <w:rsid w:val="00406314"/>
    <w:rsid w:val="0040770F"/>
    <w:rsid w:val="004079D3"/>
    <w:rsid w:val="004102E1"/>
    <w:rsid w:val="004106DA"/>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03E"/>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BCD"/>
    <w:rsid w:val="00465E45"/>
    <w:rsid w:val="00465FF2"/>
    <w:rsid w:val="00466231"/>
    <w:rsid w:val="0046629A"/>
    <w:rsid w:val="004666D2"/>
    <w:rsid w:val="00466ED9"/>
    <w:rsid w:val="0046744E"/>
    <w:rsid w:val="00472403"/>
    <w:rsid w:val="004730DE"/>
    <w:rsid w:val="0047312C"/>
    <w:rsid w:val="004731E8"/>
    <w:rsid w:val="004735A6"/>
    <w:rsid w:val="004755E3"/>
    <w:rsid w:val="004758AF"/>
    <w:rsid w:val="00475EDA"/>
    <w:rsid w:val="00476679"/>
    <w:rsid w:val="004768DA"/>
    <w:rsid w:val="0047723B"/>
    <w:rsid w:val="00477EC4"/>
    <w:rsid w:val="00480D03"/>
    <w:rsid w:val="004823A4"/>
    <w:rsid w:val="004825B9"/>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1253"/>
    <w:rsid w:val="004B19F2"/>
    <w:rsid w:val="004B1B2B"/>
    <w:rsid w:val="004B1DFC"/>
    <w:rsid w:val="004B2EAD"/>
    <w:rsid w:val="004B346C"/>
    <w:rsid w:val="004B3A71"/>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692"/>
    <w:rsid w:val="004D6BA4"/>
    <w:rsid w:val="004D761B"/>
    <w:rsid w:val="004D7B8F"/>
    <w:rsid w:val="004E221B"/>
    <w:rsid w:val="004E3489"/>
    <w:rsid w:val="004E3ACE"/>
    <w:rsid w:val="004E3B23"/>
    <w:rsid w:val="004E47BB"/>
    <w:rsid w:val="004E50FB"/>
    <w:rsid w:val="004E6040"/>
    <w:rsid w:val="004F0E14"/>
    <w:rsid w:val="004F1AC7"/>
    <w:rsid w:val="004F3B08"/>
    <w:rsid w:val="004F3E34"/>
    <w:rsid w:val="004F4142"/>
    <w:rsid w:val="004F49B0"/>
    <w:rsid w:val="004F6E45"/>
    <w:rsid w:val="004F7B1B"/>
    <w:rsid w:val="00500B88"/>
    <w:rsid w:val="00500BC6"/>
    <w:rsid w:val="00501D81"/>
    <w:rsid w:val="00502E15"/>
    <w:rsid w:val="005030F2"/>
    <w:rsid w:val="005035C5"/>
    <w:rsid w:val="00505E66"/>
    <w:rsid w:val="005073CF"/>
    <w:rsid w:val="00510869"/>
    <w:rsid w:val="00510D7E"/>
    <w:rsid w:val="00511881"/>
    <w:rsid w:val="0051192D"/>
    <w:rsid w:val="00512756"/>
    <w:rsid w:val="00512AE5"/>
    <w:rsid w:val="00512E06"/>
    <w:rsid w:val="00513331"/>
    <w:rsid w:val="005151B9"/>
    <w:rsid w:val="00515B86"/>
    <w:rsid w:val="00515CD9"/>
    <w:rsid w:val="00516B5D"/>
    <w:rsid w:val="00517265"/>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37B53"/>
    <w:rsid w:val="00543F56"/>
    <w:rsid w:val="005447DD"/>
    <w:rsid w:val="00544C3D"/>
    <w:rsid w:val="0054545F"/>
    <w:rsid w:val="0054551E"/>
    <w:rsid w:val="0054582D"/>
    <w:rsid w:val="0054637F"/>
    <w:rsid w:val="005478B2"/>
    <w:rsid w:val="00550D8B"/>
    <w:rsid w:val="00551936"/>
    <w:rsid w:val="005530CB"/>
    <w:rsid w:val="00553BC6"/>
    <w:rsid w:val="005544D1"/>
    <w:rsid w:val="00555731"/>
    <w:rsid w:val="00555E75"/>
    <w:rsid w:val="00557125"/>
    <w:rsid w:val="00560081"/>
    <w:rsid w:val="0056262E"/>
    <w:rsid w:val="00563200"/>
    <w:rsid w:val="00563565"/>
    <w:rsid w:val="005638F3"/>
    <w:rsid w:val="00563A2F"/>
    <w:rsid w:val="00564C7B"/>
    <w:rsid w:val="005650AA"/>
    <w:rsid w:val="005654EC"/>
    <w:rsid w:val="0056553D"/>
    <w:rsid w:val="00565B71"/>
    <w:rsid w:val="005661DE"/>
    <w:rsid w:val="0057083E"/>
    <w:rsid w:val="00573174"/>
    <w:rsid w:val="005738D9"/>
    <w:rsid w:val="00573927"/>
    <w:rsid w:val="00574FA1"/>
    <w:rsid w:val="0057514F"/>
    <w:rsid w:val="0057586C"/>
    <w:rsid w:val="00575CA3"/>
    <w:rsid w:val="0057798E"/>
    <w:rsid w:val="005808FD"/>
    <w:rsid w:val="00580926"/>
    <w:rsid w:val="00581E9D"/>
    <w:rsid w:val="00582E9A"/>
    <w:rsid w:val="00583E34"/>
    <w:rsid w:val="00584845"/>
    <w:rsid w:val="00584F09"/>
    <w:rsid w:val="0058661B"/>
    <w:rsid w:val="00586929"/>
    <w:rsid w:val="00586996"/>
    <w:rsid w:val="00591D4B"/>
    <w:rsid w:val="00592128"/>
    <w:rsid w:val="0059237F"/>
    <w:rsid w:val="005924D8"/>
    <w:rsid w:val="00592848"/>
    <w:rsid w:val="00596029"/>
    <w:rsid w:val="00596793"/>
    <w:rsid w:val="00596A69"/>
    <w:rsid w:val="00597A62"/>
    <w:rsid w:val="005A0311"/>
    <w:rsid w:val="005A1B7F"/>
    <w:rsid w:val="005A2176"/>
    <w:rsid w:val="005A225A"/>
    <w:rsid w:val="005A30EB"/>
    <w:rsid w:val="005A34DF"/>
    <w:rsid w:val="005A385D"/>
    <w:rsid w:val="005A4235"/>
    <w:rsid w:val="005A4571"/>
    <w:rsid w:val="005A5375"/>
    <w:rsid w:val="005A56B1"/>
    <w:rsid w:val="005A5EDC"/>
    <w:rsid w:val="005A6A59"/>
    <w:rsid w:val="005B1640"/>
    <w:rsid w:val="005B25A9"/>
    <w:rsid w:val="005B2B9F"/>
    <w:rsid w:val="005B3F58"/>
    <w:rsid w:val="005B4FE4"/>
    <w:rsid w:val="005B7D3D"/>
    <w:rsid w:val="005B7DB6"/>
    <w:rsid w:val="005C1237"/>
    <w:rsid w:val="005C3626"/>
    <w:rsid w:val="005C408F"/>
    <w:rsid w:val="005C65F3"/>
    <w:rsid w:val="005C69B7"/>
    <w:rsid w:val="005C6FA5"/>
    <w:rsid w:val="005C7269"/>
    <w:rsid w:val="005C7766"/>
    <w:rsid w:val="005D1409"/>
    <w:rsid w:val="005D2649"/>
    <w:rsid w:val="005D279A"/>
    <w:rsid w:val="005D27AC"/>
    <w:rsid w:val="005D3307"/>
    <w:rsid w:val="005D3369"/>
    <w:rsid w:val="005D3955"/>
    <w:rsid w:val="005D3B72"/>
    <w:rsid w:val="005D4060"/>
    <w:rsid w:val="005D57C4"/>
    <w:rsid w:val="005D591A"/>
    <w:rsid w:val="005D594D"/>
    <w:rsid w:val="005D6255"/>
    <w:rsid w:val="005E17B2"/>
    <w:rsid w:val="005E19E7"/>
    <w:rsid w:val="005E2603"/>
    <w:rsid w:val="005E38E0"/>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0DB3"/>
    <w:rsid w:val="00631636"/>
    <w:rsid w:val="00632186"/>
    <w:rsid w:val="006324D7"/>
    <w:rsid w:val="00633588"/>
    <w:rsid w:val="006379D2"/>
    <w:rsid w:val="00637EF6"/>
    <w:rsid w:val="00637F39"/>
    <w:rsid w:val="006406FE"/>
    <w:rsid w:val="00641FF6"/>
    <w:rsid w:val="00642451"/>
    <w:rsid w:val="0064245C"/>
    <w:rsid w:val="00645316"/>
    <w:rsid w:val="00646821"/>
    <w:rsid w:val="006504BD"/>
    <w:rsid w:val="00650505"/>
    <w:rsid w:val="0065236D"/>
    <w:rsid w:val="00652A9A"/>
    <w:rsid w:val="00653769"/>
    <w:rsid w:val="0065383A"/>
    <w:rsid w:val="00653A17"/>
    <w:rsid w:val="00654789"/>
    <w:rsid w:val="00655830"/>
    <w:rsid w:val="00657F8B"/>
    <w:rsid w:val="00661354"/>
    <w:rsid w:val="00662345"/>
    <w:rsid w:val="00663882"/>
    <w:rsid w:val="00663892"/>
    <w:rsid w:val="006645B6"/>
    <w:rsid w:val="006648FB"/>
    <w:rsid w:val="00664B6B"/>
    <w:rsid w:val="00665704"/>
    <w:rsid w:val="00665A62"/>
    <w:rsid w:val="00666D6B"/>
    <w:rsid w:val="00666D92"/>
    <w:rsid w:val="006703BA"/>
    <w:rsid w:val="0067061C"/>
    <w:rsid w:val="00671988"/>
    <w:rsid w:val="00672384"/>
    <w:rsid w:val="00672A43"/>
    <w:rsid w:val="00672A84"/>
    <w:rsid w:val="00672B4A"/>
    <w:rsid w:val="006732C1"/>
    <w:rsid w:val="00673B89"/>
    <w:rsid w:val="00673CE6"/>
    <w:rsid w:val="00676B55"/>
    <w:rsid w:val="00676CEF"/>
    <w:rsid w:val="00677CCF"/>
    <w:rsid w:val="006805ED"/>
    <w:rsid w:val="006827FB"/>
    <w:rsid w:val="006840A1"/>
    <w:rsid w:val="00684549"/>
    <w:rsid w:val="006857B5"/>
    <w:rsid w:val="00687640"/>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0B2"/>
    <w:rsid w:val="006A0C5C"/>
    <w:rsid w:val="006A0F98"/>
    <w:rsid w:val="006A1F36"/>
    <w:rsid w:val="006A215D"/>
    <w:rsid w:val="006A26DB"/>
    <w:rsid w:val="006A30C3"/>
    <w:rsid w:val="006A37FD"/>
    <w:rsid w:val="006A4F99"/>
    <w:rsid w:val="006A5A3B"/>
    <w:rsid w:val="006A671B"/>
    <w:rsid w:val="006B0292"/>
    <w:rsid w:val="006B085F"/>
    <w:rsid w:val="006B0B70"/>
    <w:rsid w:val="006B14AB"/>
    <w:rsid w:val="006B2E43"/>
    <w:rsid w:val="006B4B14"/>
    <w:rsid w:val="006B544E"/>
    <w:rsid w:val="006B7517"/>
    <w:rsid w:val="006B7744"/>
    <w:rsid w:val="006B7A30"/>
    <w:rsid w:val="006C086F"/>
    <w:rsid w:val="006C0A05"/>
    <w:rsid w:val="006C0CEE"/>
    <w:rsid w:val="006C0D10"/>
    <w:rsid w:val="006C17C8"/>
    <w:rsid w:val="006C1CF5"/>
    <w:rsid w:val="006C21CF"/>
    <w:rsid w:val="006C36CA"/>
    <w:rsid w:val="006C452F"/>
    <w:rsid w:val="006C531E"/>
    <w:rsid w:val="006C5878"/>
    <w:rsid w:val="006C5DE1"/>
    <w:rsid w:val="006C7273"/>
    <w:rsid w:val="006C79DF"/>
    <w:rsid w:val="006D07A4"/>
    <w:rsid w:val="006D225C"/>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3C03"/>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7242"/>
    <w:rsid w:val="00707292"/>
    <w:rsid w:val="00710E09"/>
    <w:rsid w:val="00712433"/>
    <w:rsid w:val="00712BB7"/>
    <w:rsid w:val="007136E0"/>
    <w:rsid w:val="00713BF8"/>
    <w:rsid w:val="007144C4"/>
    <w:rsid w:val="007144E9"/>
    <w:rsid w:val="0071506B"/>
    <w:rsid w:val="00716DB3"/>
    <w:rsid w:val="007170F9"/>
    <w:rsid w:val="00720206"/>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5555"/>
    <w:rsid w:val="007566FE"/>
    <w:rsid w:val="0076285C"/>
    <w:rsid w:val="00763238"/>
    <w:rsid w:val="00764184"/>
    <w:rsid w:val="00764280"/>
    <w:rsid w:val="007650B2"/>
    <w:rsid w:val="00765F0B"/>
    <w:rsid w:val="00766409"/>
    <w:rsid w:val="007668ED"/>
    <w:rsid w:val="00766B8E"/>
    <w:rsid w:val="00771FDA"/>
    <w:rsid w:val="00772DE7"/>
    <w:rsid w:val="00772E42"/>
    <w:rsid w:val="007736C1"/>
    <w:rsid w:val="007742A5"/>
    <w:rsid w:val="007745DA"/>
    <w:rsid w:val="007747EF"/>
    <w:rsid w:val="007756AB"/>
    <w:rsid w:val="00777B4A"/>
    <w:rsid w:val="00777D07"/>
    <w:rsid w:val="00781577"/>
    <w:rsid w:val="007831AF"/>
    <w:rsid w:val="00783D0B"/>
    <w:rsid w:val="00783F03"/>
    <w:rsid w:val="007843B8"/>
    <w:rsid w:val="007844FC"/>
    <w:rsid w:val="00785BD5"/>
    <w:rsid w:val="00786388"/>
    <w:rsid w:val="00786A29"/>
    <w:rsid w:val="00787E08"/>
    <w:rsid w:val="00790A58"/>
    <w:rsid w:val="00791707"/>
    <w:rsid w:val="00791C0C"/>
    <w:rsid w:val="00792F3D"/>
    <w:rsid w:val="00793532"/>
    <w:rsid w:val="0079396D"/>
    <w:rsid w:val="00793BD9"/>
    <w:rsid w:val="00794292"/>
    <w:rsid w:val="0079441D"/>
    <w:rsid w:val="007945B6"/>
    <w:rsid w:val="00794993"/>
    <w:rsid w:val="007953D8"/>
    <w:rsid w:val="007A0B02"/>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B7A98"/>
    <w:rsid w:val="007C1A8A"/>
    <w:rsid w:val="007C21F8"/>
    <w:rsid w:val="007C23EB"/>
    <w:rsid w:val="007C3766"/>
    <w:rsid w:val="007C4F2A"/>
    <w:rsid w:val="007C5515"/>
    <w:rsid w:val="007C5953"/>
    <w:rsid w:val="007C59F8"/>
    <w:rsid w:val="007C6545"/>
    <w:rsid w:val="007C6D8D"/>
    <w:rsid w:val="007C71A5"/>
    <w:rsid w:val="007D02DD"/>
    <w:rsid w:val="007D03DE"/>
    <w:rsid w:val="007D03FD"/>
    <w:rsid w:val="007D11DE"/>
    <w:rsid w:val="007D1618"/>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18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135C"/>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5E"/>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7"/>
    <w:rsid w:val="00845FB9"/>
    <w:rsid w:val="00847B13"/>
    <w:rsid w:val="008513A6"/>
    <w:rsid w:val="008513BA"/>
    <w:rsid w:val="008515CC"/>
    <w:rsid w:val="00855AC7"/>
    <w:rsid w:val="00856724"/>
    <w:rsid w:val="00856DE2"/>
    <w:rsid w:val="0086020D"/>
    <w:rsid w:val="00862779"/>
    <w:rsid w:val="00864744"/>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6E"/>
    <w:rsid w:val="008926B3"/>
    <w:rsid w:val="00892B21"/>
    <w:rsid w:val="00894437"/>
    <w:rsid w:val="00894DCB"/>
    <w:rsid w:val="00895CC5"/>
    <w:rsid w:val="008969FE"/>
    <w:rsid w:val="00896E27"/>
    <w:rsid w:val="008A02C1"/>
    <w:rsid w:val="008A13E3"/>
    <w:rsid w:val="008A1FC9"/>
    <w:rsid w:val="008A36B4"/>
    <w:rsid w:val="008A44AB"/>
    <w:rsid w:val="008A4B61"/>
    <w:rsid w:val="008A6EA3"/>
    <w:rsid w:val="008A6F37"/>
    <w:rsid w:val="008A7EA5"/>
    <w:rsid w:val="008B007D"/>
    <w:rsid w:val="008B2188"/>
    <w:rsid w:val="008B53FE"/>
    <w:rsid w:val="008B557B"/>
    <w:rsid w:val="008B5603"/>
    <w:rsid w:val="008B57B9"/>
    <w:rsid w:val="008B7A60"/>
    <w:rsid w:val="008C02F8"/>
    <w:rsid w:val="008C31AA"/>
    <w:rsid w:val="008C347B"/>
    <w:rsid w:val="008C49D1"/>
    <w:rsid w:val="008C58AF"/>
    <w:rsid w:val="008C5B5D"/>
    <w:rsid w:val="008C5EEF"/>
    <w:rsid w:val="008D0E58"/>
    <w:rsid w:val="008D108A"/>
    <w:rsid w:val="008D15F2"/>
    <w:rsid w:val="008D2DF7"/>
    <w:rsid w:val="008D3041"/>
    <w:rsid w:val="008D3BC7"/>
    <w:rsid w:val="008D6772"/>
    <w:rsid w:val="008D6E64"/>
    <w:rsid w:val="008D7521"/>
    <w:rsid w:val="008E1F4E"/>
    <w:rsid w:val="008E32DC"/>
    <w:rsid w:val="008E37EF"/>
    <w:rsid w:val="008E38DF"/>
    <w:rsid w:val="008E5304"/>
    <w:rsid w:val="008E5708"/>
    <w:rsid w:val="008E7711"/>
    <w:rsid w:val="008E7CE0"/>
    <w:rsid w:val="008F0455"/>
    <w:rsid w:val="008F0822"/>
    <w:rsid w:val="008F0877"/>
    <w:rsid w:val="008F1826"/>
    <w:rsid w:val="008F1F8F"/>
    <w:rsid w:val="008F1FF5"/>
    <w:rsid w:val="008F3009"/>
    <w:rsid w:val="008F32C9"/>
    <w:rsid w:val="008F35B9"/>
    <w:rsid w:val="008F528C"/>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325"/>
    <w:rsid w:val="0093498C"/>
    <w:rsid w:val="00936630"/>
    <w:rsid w:val="00937B38"/>
    <w:rsid w:val="009407B7"/>
    <w:rsid w:val="00940B8B"/>
    <w:rsid w:val="009427A8"/>
    <w:rsid w:val="00944921"/>
    <w:rsid w:val="00945888"/>
    <w:rsid w:val="00945F4B"/>
    <w:rsid w:val="00946373"/>
    <w:rsid w:val="00947136"/>
    <w:rsid w:val="00947550"/>
    <w:rsid w:val="00947770"/>
    <w:rsid w:val="00950049"/>
    <w:rsid w:val="00952AEA"/>
    <w:rsid w:val="00952D81"/>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4FCF"/>
    <w:rsid w:val="009768C7"/>
    <w:rsid w:val="0098076F"/>
    <w:rsid w:val="0098151D"/>
    <w:rsid w:val="00982F6A"/>
    <w:rsid w:val="00983C7C"/>
    <w:rsid w:val="00983D43"/>
    <w:rsid w:val="009842D6"/>
    <w:rsid w:val="00984B3D"/>
    <w:rsid w:val="009862CD"/>
    <w:rsid w:val="00986FBB"/>
    <w:rsid w:val="0098773B"/>
    <w:rsid w:val="00987DC7"/>
    <w:rsid w:val="00987DD2"/>
    <w:rsid w:val="00990C1D"/>
    <w:rsid w:val="00991577"/>
    <w:rsid w:val="00993E5C"/>
    <w:rsid w:val="009979E8"/>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421"/>
    <w:rsid w:val="009B3B43"/>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18C"/>
    <w:rsid w:val="009D35F8"/>
    <w:rsid w:val="009D522D"/>
    <w:rsid w:val="009D6236"/>
    <w:rsid w:val="009D6E04"/>
    <w:rsid w:val="009D7405"/>
    <w:rsid w:val="009D7622"/>
    <w:rsid w:val="009D79C9"/>
    <w:rsid w:val="009D7D06"/>
    <w:rsid w:val="009D7DC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199"/>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E85"/>
    <w:rsid w:val="00A25F55"/>
    <w:rsid w:val="00A261A9"/>
    <w:rsid w:val="00A26464"/>
    <w:rsid w:val="00A2658E"/>
    <w:rsid w:val="00A30024"/>
    <w:rsid w:val="00A30DBD"/>
    <w:rsid w:val="00A32EDE"/>
    <w:rsid w:val="00A3376B"/>
    <w:rsid w:val="00A33843"/>
    <w:rsid w:val="00A34372"/>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366"/>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8BF"/>
    <w:rsid w:val="00A67C6C"/>
    <w:rsid w:val="00A7097B"/>
    <w:rsid w:val="00A7121C"/>
    <w:rsid w:val="00A7148F"/>
    <w:rsid w:val="00A71632"/>
    <w:rsid w:val="00A719E9"/>
    <w:rsid w:val="00A72123"/>
    <w:rsid w:val="00A737AB"/>
    <w:rsid w:val="00A73C80"/>
    <w:rsid w:val="00A75400"/>
    <w:rsid w:val="00A76C39"/>
    <w:rsid w:val="00A77217"/>
    <w:rsid w:val="00A773CF"/>
    <w:rsid w:val="00A77882"/>
    <w:rsid w:val="00A82793"/>
    <w:rsid w:val="00A82C57"/>
    <w:rsid w:val="00A832FB"/>
    <w:rsid w:val="00A832FE"/>
    <w:rsid w:val="00A83760"/>
    <w:rsid w:val="00A83A3B"/>
    <w:rsid w:val="00A84EE3"/>
    <w:rsid w:val="00A8755F"/>
    <w:rsid w:val="00A87C54"/>
    <w:rsid w:val="00A917AE"/>
    <w:rsid w:val="00A91D19"/>
    <w:rsid w:val="00A93C08"/>
    <w:rsid w:val="00A94B11"/>
    <w:rsid w:val="00A9575F"/>
    <w:rsid w:val="00A96CFB"/>
    <w:rsid w:val="00A97F55"/>
    <w:rsid w:val="00AA162B"/>
    <w:rsid w:val="00AA1DA9"/>
    <w:rsid w:val="00AA270F"/>
    <w:rsid w:val="00AA2718"/>
    <w:rsid w:val="00AA2823"/>
    <w:rsid w:val="00AA2A6C"/>
    <w:rsid w:val="00AA412B"/>
    <w:rsid w:val="00AA4702"/>
    <w:rsid w:val="00AA5254"/>
    <w:rsid w:val="00AA5C05"/>
    <w:rsid w:val="00AA62C3"/>
    <w:rsid w:val="00AA6455"/>
    <w:rsid w:val="00AA6907"/>
    <w:rsid w:val="00AA6C68"/>
    <w:rsid w:val="00AA71D9"/>
    <w:rsid w:val="00AA747E"/>
    <w:rsid w:val="00AB07B5"/>
    <w:rsid w:val="00AB17B5"/>
    <w:rsid w:val="00AB2048"/>
    <w:rsid w:val="00AB2922"/>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A45"/>
    <w:rsid w:val="00AE2FEA"/>
    <w:rsid w:val="00AE363A"/>
    <w:rsid w:val="00AE3991"/>
    <w:rsid w:val="00AE3B51"/>
    <w:rsid w:val="00AE452F"/>
    <w:rsid w:val="00AE4F32"/>
    <w:rsid w:val="00AE4FBA"/>
    <w:rsid w:val="00AE586D"/>
    <w:rsid w:val="00AE58C9"/>
    <w:rsid w:val="00AE59AD"/>
    <w:rsid w:val="00AE5C22"/>
    <w:rsid w:val="00AE6220"/>
    <w:rsid w:val="00AE6A52"/>
    <w:rsid w:val="00AE700E"/>
    <w:rsid w:val="00AE730A"/>
    <w:rsid w:val="00AE765E"/>
    <w:rsid w:val="00AF256A"/>
    <w:rsid w:val="00AF3998"/>
    <w:rsid w:val="00AF4F8F"/>
    <w:rsid w:val="00AF5DF1"/>
    <w:rsid w:val="00AF6510"/>
    <w:rsid w:val="00B00A7C"/>
    <w:rsid w:val="00B02D9A"/>
    <w:rsid w:val="00B03471"/>
    <w:rsid w:val="00B0389E"/>
    <w:rsid w:val="00B04394"/>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A2"/>
    <w:rsid w:val="00B26ABB"/>
    <w:rsid w:val="00B27846"/>
    <w:rsid w:val="00B27B85"/>
    <w:rsid w:val="00B30ABB"/>
    <w:rsid w:val="00B30B72"/>
    <w:rsid w:val="00B31D1D"/>
    <w:rsid w:val="00B3254C"/>
    <w:rsid w:val="00B32717"/>
    <w:rsid w:val="00B32BF1"/>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8D9"/>
    <w:rsid w:val="00B67C69"/>
    <w:rsid w:val="00B67E8B"/>
    <w:rsid w:val="00B71E47"/>
    <w:rsid w:val="00B7238C"/>
    <w:rsid w:val="00B72A09"/>
    <w:rsid w:val="00B73280"/>
    <w:rsid w:val="00B732F4"/>
    <w:rsid w:val="00B736FB"/>
    <w:rsid w:val="00B755C2"/>
    <w:rsid w:val="00B769AF"/>
    <w:rsid w:val="00B77233"/>
    <w:rsid w:val="00B77378"/>
    <w:rsid w:val="00B77E96"/>
    <w:rsid w:val="00B80182"/>
    <w:rsid w:val="00B80A4D"/>
    <w:rsid w:val="00B80A9A"/>
    <w:rsid w:val="00B81678"/>
    <w:rsid w:val="00B82321"/>
    <w:rsid w:val="00B82B7F"/>
    <w:rsid w:val="00B82BB5"/>
    <w:rsid w:val="00B85B4E"/>
    <w:rsid w:val="00B8621B"/>
    <w:rsid w:val="00B86248"/>
    <w:rsid w:val="00B86D57"/>
    <w:rsid w:val="00B86FE7"/>
    <w:rsid w:val="00B87211"/>
    <w:rsid w:val="00B879CC"/>
    <w:rsid w:val="00B9122A"/>
    <w:rsid w:val="00B91829"/>
    <w:rsid w:val="00B923AB"/>
    <w:rsid w:val="00B9306F"/>
    <w:rsid w:val="00B9418C"/>
    <w:rsid w:val="00B94B46"/>
    <w:rsid w:val="00B94BD5"/>
    <w:rsid w:val="00B9597C"/>
    <w:rsid w:val="00B95E95"/>
    <w:rsid w:val="00B961B5"/>
    <w:rsid w:val="00B969C7"/>
    <w:rsid w:val="00B96F10"/>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2693"/>
    <w:rsid w:val="00BB3060"/>
    <w:rsid w:val="00BB3D46"/>
    <w:rsid w:val="00BB465E"/>
    <w:rsid w:val="00BB47C4"/>
    <w:rsid w:val="00BB4B03"/>
    <w:rsid w:val="00BB5C9D"/>
    <w:rsid w:val="00BB72A5"/>
    <w:rsid w:val="00BB73C4"/>
    <w:rsid w:val="00BB7BDE"/>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2715D"/>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6A29"/>
    <w:rsid w:val="00C3702D"/>
    <w:rsid w:val="00C37FBE"/>
    <w:rsid w:val="00C40745"/>
    <w:rsid w:val="00C41C74"/>
    <w:rsid w:val="00C41F31"/>
    <w:rsid w:val="00C42633"/>
    <w:rsid w:val="00C429CE"/>
    <w:rsid w:val="00C42A74"/>
    <w:rsid w:val="00C42F4A"/>
    <w:rsid w:val="00C43F97"/>
    <w:rsid w:val="00C43FB1"/>
    <w:rsid w:val="00C43FC0"/>
    <w:rsid w:val="00C443D4"/>
    <w:rsid w:val="00C44D73"/>
    <w:rsid w:val="00C4573D"/>
    <w:rsid w:val="00C45AD8"/>
    <w:rsid w:val="00C4623D"/>
    <w:rsid w:val="00C46F18"/>
    <w:rsid w:val="00C509FD"/>
    <w:rsid w:val="00C525B7"/>
    <w:rsid w:val="00C53166"/>
    <w:rsid w:val="00C5396B"/>
    <w:rsid w:val="00C54F31"/>
    <w:rsid w:val="00C55C2C"/>
    <w:rsid w:val="00C5694D"/>
    <w:rsid w:val="00C571EC"/>
    <w:rsid w:val="00C6049E"/>
    <w:rsid w:val="00C61315"/>
    <w:rsid w:val="00C626BD"/>
    <w:rsid w:val="00C65185"/>
    <w:rsid w:val="00C65769"/>
    <w:rsid w:val="00C65D74"/>
    <w:rsid w:val="00C66409"/>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D1C"/>
    <w:rsid w:val="00C84EB6"/>
    <w:rsid w:val="00C85097"/>
    <w:rsid w:val="00C8575D"/>
    <w:rsid w:val="00C86BC8"/>
    <w:rsid w:val="00C87AD5"/>
    <w:rsid w:val="00C9065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8CF"/>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5DB8"/>
    <w:rsid w:val="00CB7456"/>
    <w:rsid w:val="00CB7A9E"/>
    <w:rsid w:val="00CC11E4"/>
    <w:rsid w:val="00CC1B6A"/>
    <w:rsid w:val="00CC25F9"/>
    <w:rsid w:val="00CC276E"/>
    <w:rsid w:val="00CC3400"/>
    <w:rsid w:val="00CC3F10"/>
    <w:rsid w:val="00CC50EF"/>
    <w:rsid w:val="00CC55B3"/>
    <w:rsid w:val="00CC58D1"/>
    <w:rsid w:val="00CC72A3"/>
    <w:rsid w:val="00CC7465"/>
    <w:rsid w:val="00CC7B8B"/>
    <w:rsid w:val="00CD0505"/>
    <w:rsid w:val="00CD1F5D"/>
    <w:rsid w:val="00CD1F9A"/>
    <w:rsid w:val="00CD26C0"/>
    <w:rsid w:val="00CD380D"/>
    <w:rsid w:val="00CD4907"/>
    <w:rsid w:val="00CD4C29"/>
    <w:rsid w:val="00CD4D7C"/>
    <w:rsid w:val="00CD55AC"/>
    <w:rsid w:val="00CD5933"/>
    <w:rsid w:val="00CE20BA"/>
    <w:rsid w:val="00CE3441"/>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6EDA"/>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48A5"/>
    <w:rsid w:val="00D24A65"/>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0A59"/>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747"/>
    <w:rsid w:val="00D91AD7"/>
    <w:rsid w:val="00D93546"/>
    <w:rsid w:val="00D93911"/>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1D3"/>
    <w:rsid w:val="00DE7C6F"/>
    <w:rsid w:val="00DE7D92"/>
    <w:rsid w:val="00DF0B9B"/>
    <w:rsid w:val="00DF0C5A"/>
    <w:rsid w:val="00DF1E77"/>
    <w:rsid w:val="00DF4754"/>
    <w:rsid w:val="00DF4C01"/>
    <w:rsid w:val="00DF693C"/>
    <w:rsid w:val="00DF69CD"/>
    <w:rsid w:val="00DF7881"/>
    <w:rsid w:val="00DF79F5"/>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A8B"/>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3145"/>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D7D"/>
    <w:rsid w:val="00EC2421"/>
    <w:rsid w:val="00EC3244"/>
    <w:rsid w:val="00EC40AE"/>
    <w:rsid w:val="00EC436D"/>
    <w:rsid w:val="00EC5C6D"/>
    <w:rsid w:val="00EC5CF6"/>
    <w:rsid w:val="00EC5F6A"/>
    <w:rsid w:val="00EC6940"/>
    <w:rsid w:val="00ED18BD"/>
    <w:rsid w:val="00ED1A36"/>
    <w:rsid w:val="00ED2533"/>
    <w:rsid w:val="00ED2BA6"/>
    <w:rsid w:val="00ED2DC9"/>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28F"/>
    <w:rsid w:val="00F02530"/>
    <w:rsid w:val="00F0388F"/>
    <w:rsid w:val="00F0424A"/>
    <w:rsid w:val="00F04934"/>
    <w:rsid w:val="00F055F7"/>
    <w:rsid w:val="00F05C1E"/>
    <w:rsid w:val="00F060C9"/>
    <w:rsid w:val="00F063CD"/>
    <w:rsid w:val="00F06731"/>
    <w:rsid w:val="00F06BD3"/>
    <w:rsid w:val="00F06DFC"/>
    <w:rsid w:val="00F06F75"/>
    <w:rsid w:val="00F0744A"/>
    <w:rsid w:val="00F07A47"/>
    <w:rsid w:val="00F109FA"/>
    <w:rsid w:val="00F10ECC"/>
    <w:rsid w:val="00F11F04"/>
    <w:rsid w:val="00F12C97"/>
    <w:rsid w:val="00F13CD5"/>
    <w:rsid w:val="00F14324"/>
    <w:rsid w:val="00F14899"/>
    <w:rsid w:val="00F150E8"/>
    <w:rsid w:val="00F15658"/>
    <w:rsid w:val="00F1693C"/>
    <w:rsid w:val="00F16A79"/>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0B68"/>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496"/>
    <w:rsid w:val="00F7582D"/>
    <w:rsid w:val="00F779F0"/>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36DA"/>
    <w:rsid w:val="00F940A0"/>
    <w:rsid w:val="00F94C14"/>
    <w:rsid w:val="00F94FDE"/>
    <w:rsid w:val="00F95114"/>
    <w:rsid w:val="00F97113"/>
    <w:rsid w:val="00FA0AE0"/>
    <w:rsid w:val="00FA0E45"/>
    <w:rsid w:val="00FA16AB"/>
    <w:rsid w:val="00FA23C1"/>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1FD"/>
    <w:rsid w:val="00FD129E"/>
    <w:rsid w:val="00FD32D0"/>
    <w:rsid w:val="00FD39A7"/>
    <w:rsid w:val="00FD4153"/>
    <w:rsid w:val="00FD43BB"/>
    <w:rsid w:val="00FD49D8"/>
    <w:rsid w:val="00FD612A"/>
    <w:rsid w:val="00FD7D4F"/>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465"/>
    <w:pPr>
      <w:spacing w:line="480" w:lineRule="auto"/>
      <w:ind w:firstLine="72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974D7B"/>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974D7B"/>
    <w:rPr>
      <w:rFonts w:ascii="Times New Roman" w:eastAsia="Times New Roman" w:hAnsi="Times New Roman" w:cs="Times New Roman"/>
      <w:b/>
      <w:bCs/>
      <w:color w:val="00000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spacing w:line="240" w:lineRule="auto"/>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style>
  <w:style w:type="paragraph" w:customStyle="1" w:styleId="Title1">
    <w:name w:val="Title1"/>
    <w:basedOn w:val="Normal"/>
    <w:qFormat/>
    <w:rsid w:val="00D77465"/>
    <w:pPr>
      <w:ind w:firstLine="0"/>
      <w:jc w:val="center"/>
    </w:p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176747">
      <w:bodyDiv w:val="1"/>
      <w:marLeft w:val="0"/>
      <w:marRight w:val="0"/>
      <w:marTop w:val="0"/>
      <w:marBottom w:val="0"/>
      <w:divBdr>
        <w:top w:val="none" w:sz="0" w:space="0" w:color="auto"/>
        <w:left w:val="none" w:sz="0" w:space="0" w:color="auto"/>
        <w:bottom w:val="none" w:sz="0" w:space="0" w:color="auto"/>
        <w:right w:val="none" w:sz="0" w:space="0" w:color="auto"/>
      </w:divBdr>
      <w:divsChild>
        <w:div w:id="1587035385">
          <w:marLeft w:val="0"/>
          <w:marRight w:val="0"/>
          <w:marTop w:val="0"/>
          <w:marBottom w:val="0"/>
          <w:divBdr>
            <w:top w:val="none" w:sz="0" w:space="0" w:color="auto"/>
            <w:left w:val="none" w:sz="0" w:space="0" w:color="auto"/>
            <w:bottom w:val="none" w:sz="0" w:space="0" w:color="auto"/>
            <w:right w:val="none" w:sz="0" w:space="0" w:color="auto"/>
          </w:divBdr>
          <w:divsChild>
            <w:div w:id="15840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00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50</Pages>
  <Words>35462</Words>
  <Characters>202140</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1329</cp:revision>
  <cp:lastPrinted>2024-08-01T11:55:00Z</cp:lastPrinted>
  <dcterms:created xsi:type="dcterms:W3CDTF">2024-08-01T11:55:00Z</dcterms:created>
  <dcterms:modified xsi:type="dcterms:W3CDTF">2024-10-18T18:59:00Z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id="KF6fLWg1"/&gt;&lt;style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